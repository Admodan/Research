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2CE2E" w14:textId="77777777" w:rsidR="00757471" w:rsidRPr="00C142CD" w:rsidRDefault="00757471" w:rsidP="00757471">
      <w:pPr>
        <w:spacing w:after="0" w:line="240" w:lineRule="auto"/>
        <w:rPr>
          <w:rFonts w:cstheme="minorHAnsi"/>
          <w:b/>
          <w:sz w:val="32"/>
          <w:szCs w:val="32"/>
        </w:rPr>
      </w:pPr>
      <w:r>
        <w:rPr>
          <w:rFonts w:cstheme="minorHAnsi"/>
          <w:b/>
          <w:sz w:val="32"/>
          <w:szCs w:val="32"/>
        </w:rPr>
        <w:t xml:space="preserve">Using Patient Reported Outcomes to Estimate the Clinical Impact of Head and Neck Adaptive Radiation Therapy </w:t>
      </w:r>
    </w:p>
    <w:p w14:paraId="4FACB4D8" w14:textId="77777777" w:rsidR="005D7977" w:rsidRDefault="005D7977" w:rsidP="005D7977">
      <w:pPr>
        <w:spacing w:after="0" w:line="276" w:lineRule="auto"/>
        <w:rPr>
          <w:rFonts w:cs="Times New Roman"/>
        </w:rPr>
      </w:pPr>
    </w:p>
    <w:p w14:paraId="2FA29F28" w14:textId="77777777" w:rsidR="005D7977" w:rsidRDefault="005D7977" w:rsidP="005D7977">
      <w:pPr>
        <w:spacing w:after="0" w:line="276" w:lineRule="auto"/>
        <w:rPr>
          <w:rFonts w:cs="Times New Roman"/>
        </w:rPr>
      </w:pPr>
      <w:r>
        <w:rPr>
          <w:rFonts w:cs="Times New Roman"/>
        </w:rPr>
        <w:t>Sarah Weppler, MSc</w:t>
      </w:r>
      <w:r>
        <w:rPr>
          <w:rFonts w:cs="Times New Roman"/>
          <w:vertAlign w:val="superscript"/>
        </w:rPr>
        <w:t>a,b,</w:t>
      </w:r>
      <w:r>
        <w:rPr>
          <w:rFonts w:cs="Times New Roman"/>
        </w:rPr>
        <w:t>*</w:t>
      </w:r>
      <w:r>
        <w:rPr>
          <w:rFonts w:cstheme="minorHAnsi"/>
        </w:rPr>
        <w:t>†</w:t>
      </w:r>
      <w:r>
        <w:rPr>
          <w:rFonts w:cs="Times New Roman"/>
        </w:rPr>
        <w:t xml:space="preserve"> (</w:t>
      </w:r>
      <w:hyperlink r:id="rId7" w:history="1">
        <w:r>
          <w:rPr>
            <w:rStyle w:val="Hyperlink"/>
            <w:rFonts w:cs="Times New Roman"/>
          </w:rPr>
          <w:t>Sarah.Weppler@albertahealthservices.ca</w:t>
        </w:r>
      </w:hyperlink>
      <w:r>
        <w:rPr>
          <w:rFonts w:cs="Times New Roman"/>
        </w:rPr>
        <w:t xml:space="preserve">); </w:t>
      </w:r>
    </w:p>
    <w:p w14:paraId="0CC08F76" w14:textId="77777777" w:rsidR="005D7977" w:rsidRPr="005E3545" w:rsidRDefault="005D7977" w:rsidP="005D7977">
      <w:pPr>
        <w:spacing w:after="0" w:line="276" w:lineRule="auto"/>
        <w:rPr>
          <w:rFonts w:cs="Times New Roman"/>
        </w:rPr>
      </w:pPr>
      <w:r w:rsidRPr="005E3545">
        <w:rPr>
          <w:rFonts w:cs="Times New Roman"/>
        </w:rPr>
        <w:t>Harvey Quon, MD, MPH</w:t>
      </w:r>
      <w:r w:rsidRPr="005E3545">
        <w:rPr>
          <w:rFonts w:cs="Times New Roman"/>
          <w:vertAlign w:val="superscript"/>
        </w:rPr>
        <w:t>c,d</w:t>
      </w:r>
      <w:r w:rsidRPr="005E3545">
        <w:rPr>
          <w:rFonts w:cs="Times New Roman"/>
        </w:rPr>
        <w:t xml:space="preserve"> (</w:t>
      </w:r>
      <w:hyperlink r:id="rId8" w:history="1">
        <w:r w:rsidRPr="005E3545">
          <w:rPr>
            <w:rStyle w:val="Hyperlink"/>
            <w:rFonts w:cs="Times New Roman"/>
          </w:rPr>
          <w:t>Harvey.Quon@albertahealthservices.ca</w:t>
        </w:r>
      </w:hyperlink>
      <w:r w:rsidRPr="005E3545">
        <w:rPr>
          <w:rFonts w:cs="Times New Roman"/>
        </w:rPr>
        <w:t>);</w:t>
      </w:r>
    </w:p>
    <w:p w14:paraId="524C51BF" w14:textId="77777777" w:rsidR="005D7977" w:rsidRDefault="005D7977" w:rsidP="005D7977">
      <w:pPr>
        <w:spacing w:after="0" w:line="276" w:lineRule="auto"/>
        <w:rPr>
          <w:rFonts w:cs="Times New Roman"/>
        </w:rPr>
      </w:pPr>
      <w:r w:rsidRPr="005E3545">
        <w:rPr>
          <w:rFonts w:cs="Times New Roman"/>
        </w:rPr>
        <w:t>Colleen Schinkel, PhD</w:t>
      </w:r>
      <w:r w:rsidRPr="005E3545">
        <w:rPr>
          <w:rFonts w:cs="Times New Roman"/>
          <w:vertAlign w:val="superscript"/>
        </w:rPr>
        <w:t>b,d</w:t>
      </w:r>
      <w:r w:rsidRPr="005E3545">
        <w:rPr>
          <w:rFonts w:cs="Times New Roman"/>
        </w:rPr>
        <w:t xml:space="preserve"> (</w:t>
      </w:r>
      <w:hyperlink r:id="rId9" w:history="1">
        <w:r w:rsidRPr="005E3545">
          <w:rPr>
            <w:rStyle w:val="Hyperlink"/>
            <w:rFonts w:cs="Times New Roman"/>
          </w:rPr>
          <w:t>Colleen.Schinkel@albertahealthservices.ca</w:t>
        </w:r>
      </w:hyperlink>
      <w:r w:rsidRPr="005E3545">
        <w:rPr>
          <w:rFonts w:cs="Times New Roman"/>
        </w:rPr>
        <w:t xml:space="preserve">); </w:t>
      </w:r>
    </w:p>
    <w:p w14:paraId="54E8E8D9" w14:textId="77777777" w:rsidR="00D31696" w:rsidRDefault="00D31696" w:rsidP="005D7977">
      <w:pPr>
        <w:spacing w:after="0" w:line="276" w:lineRule="auto"/>
        <w:rPr>
          <w:rFonts w:cs="Times New Roman"/>
        </w:rPr>
      </w:pPr>
      <w:r>
        <w:rPr>
          <w:rFonts w:cs="Times New Roman"/>
        </w:rPr>
        <w:t>Adam Yarschenko, BEng</w:t>
      </w:r>
      <w:r>
        <w:rPr>
          <w:rFonts w:cs="Times New Roman"/>
          <w:vertAlign w:val="superscript"/>
        </w:rPr>
        <w:t>b,e</w:t>
      </w:r>
      <w:r>
        <w:rPr>
          <w:rFonts w:cs="Times New Roman"/>
        </w:rPr>
        <w:t xml:space="preserve"> (</w:t>
      </w:r>
      <w:hyperlink r:id="rId10" w:history="1">
        <w:r w:rsidRPr="000D006B">
          <w:rPr>
            <w:rStyle w:val="Hyperlink"/>
            <w:rFonts w:cs="Times New Roman"/>
          </w:rPr>
          <w:t>Adam.Yarschenko@albertahealthservices.ca</w:t>
        </w:r>
      </w:hyperlink>
      <w:r>
        <w:rPr>
          <w:rFonts w:cs="Times New Roman"/>
        </w:rPr>
        <w:t xml:space="preserve">); </w:t>
      </w:r>
    </w:p>
    <w:p w14:paraId="0639AC38" w14:textId="77777777" w:rsidR="005D7977" w:rsidRDefault="005D7977" w:rsidP="005D7977">
      <w:pPr>
        <w:spacing w:after="0" w:line="276" w:lineRule="auto"/>
        <w:rPr>
          <w:rFonts w:cs="Times New Roman"/>
        </w:rPr>
      </w:pPr>
      <w:r>
        <w:rPr>
          <w:rFonts w:cs="Times New Roman"/>
        </w:rPr>
        <w:t>Lisa Barbera, MD</w:t>
      </w:r>
      <w:r>
        <w:rPr>
          <w:rFonts w:cs="Times New Roman"/>
          <w:vertAlign w:val="superscript"/>
        </w:rPr>
        <w:t>c,d</w:t>
      </w:r>
      <w:r>
        <w:rPr>
          <w:rFonts w:cs="Times New Roman"/>
        </w:rPr>
        <w:t>, (</w:t>
      </w:r>
      <w:hyperlink r:id="rId11" w:history="1">
        <w:r w:rsidRPr="00FC73C4">
          <w:rPr>
            <w:rStyle w:val="Hyperlink"/>
            <w:rFonts w:cs="Times New Roman"/>
          </w:rPr>
          <w:t>Lisa.Barbera@albertahealthservices.ca</w:t>
        </w:r>
      </w:hyperlink>
      <w:r>
        <w:rPr>
          <w:rFonts w:cs="Times New Roman"/>
        </w:rPr>
        <w:t xml:space="preserve">); </w:t>
      </w:r>
    </w:p>
    <w:p w14:paraId="6D909C95" w14:textId="77777777" w:rsidR="005D7977" w:rsidRPr="00B55295" w:rsidRDefault="005D7977" w:rsidP="005D7977">
      <w:pPr>
        <w:spacing w:after="0" w:line="276" w:lineRule="auto"/>
        <w:rPr>
          <w:rFonts w:cs="Times New Roman"/>
        </w:rPr>
      </w:pPr>
      <w:r>
        <w:rPr>
          <w:rFonts w:cs="Times New Roman"/>
        </w:rPr>
        <w:t>Demetra Yannitsos, MPH</w:t>
      </w:r>
      <w:r>
        <w:rPr>
          <w:rFonts w:cs="Times New Roman"/>
          <w:vertAlign w:val="superscript"/>
        </w:rPr>
        <w:t>c,d</w:t>
      </w:r>
      <w:r>
        <w:rPr>
          <w:rFonts w:cs="Times New Roman"/>
        </w:rPr>
        <w:t xml:space="preserve"> (</w:t>
      </w:r>
      <w:hyperlink r:id="rId12" w:history="1">
        <w:r w:rsidRPr="00FC73C4">
          <w:rPr>
            <w:rStyle w:val="Hyperlink"/>
            <w:rFonts w:cs="Times New Roman"/>
          </w:rPr>
          <w:t>Demetra.Yannitsos@albertahealthservices.ca</w:t>
        </w:r>
      </w:hyperlink>
      <w:r>
        <w:rPr>
          <w:rFonts w:cs="Times New Roman"/>
        </w:rPr>
        <w:t xml:space="preserve">); </w:t>
      </w:r>
    </w:p>
    <w:p w14:paraId="5FD401D4" w14:textId="77777777" w:rsidR="005D7977" w:rsidRDefault="005D7977" w:rsidP="005D7977">
      <w:pPr>
        <w:spacing w:after="0" w:line="276" w:lineRule="auto"/>
        <w:rPr>
          <w:rFonts w:cs="Times New Roman"/>
        </w:rPr>
      </w:pPr>
      <w:r w:rsidRPr="005E3545">
        <w:rPr>
          <w:rFonts w:cs="Times New Roman"/>
        </w:rPr>
        <w:t>Nabhya Harjai</w:t>
      </w:r>
      <w:r>
        <w:rPr>
          <w:rFonts w:cs="Times New Roman"/>
          <w:vertAlign w:val="superscript"/>
        </w:rPr>
        <w:t>f</w:t>
      </w:r>
      <w:r w:rsidRPr="005E3545">
        <w:rPr>
          <w:rFonts w:cs="Times New Roman"/>
        </w:rPr>
        <w:t xml:space="preserve"> (</w:t>
      </w:r>
      <w:hyperlink r:id="rId13" w:history="1">
        <w:r w:rsidRPr="005E3545">
          <w:rPr>
            <w:rStyle w:val="Hyperlink"/>
            <w:rFonts w:cs="Times New Roman"/>
          </w:rPr>
          <w:t>nabhya.harjai@ucalgary.ca</w:t>
        </w:r>
      </w:hyperlink>
      <w:r w:rsidRPr="005E3545">
        <w:rPr>
          <w:rFonts w:cs="Times New Roman"/>
        </w:rPr>
        <w:t>);</w:t>
      </w:r>
    </w:p>
    <w:p w14:paraId="63570C0A" w14:textId="77777777" w:rsidR="005D7977" w:rsidRDefault="005D7977" w:rsidP="005D7977">
      <w:pPr>
        <w:spacing w:after="0" w:line="276" w:lineRule="auto"/>
        <w:rPr>
          <w:rFonts w:cs="Times New Roman"/>
        </w:rPr>
      </w:pPr>
      <w:r>
        <w:rPr>
          <w:rFonts w:cs="Times New Roman"/>
        </w:rPr>
        <w:t>Vicki Tran</w:t>
      </w:r>
      <w:r>
        <w:rPr>
          <w:rFonts w:cs="Times New Roman"/>
          <w:vertAlign w:val="superscript"/>
        </w:rPr>
        <w:t>f</w:t>
      </w:r>
      <w:r>
        <w:rPr>
          <w:rFonts w:cs="Times New Roman"/>
        </w:rPr>
        <w:t xml:space="preserve"> (</w:t>
      </w:r>
      <w:hyperlink r:id="rId14" w:history="1">
        <w:r w:rsidRPr="00FC73C4">
          <w:rPr>
            <w:rStyle w:val="Hyperlink"/>
            <w:rFonts w:cs="Times New Roman"/>
          </w:rPr>
          <w:t>vicki.tran@ucalgary.ca</w:t>
        </w:r>
      </w:hyperlink>
      <w:r>
        <w:rPr>
          <w:rFonts w:cs="Times New Roman"/>
        </w:rPr>
        <w:t xml:space="preserve">); </w:t>
      </w:r>
    </w:p>
    <w:p w14:paraId="1D75B64C" w14:textId="77777777" w:rsidR="005D7977" w:rsidRPr="005E3545" w:rsidRDefault="005D7977" w:rsidP="005D7977">
      <w:pPr>
        <w:spacing w:after="0" w:line="276" w:lineRule="auto"/>
        <w:rPr>
          <w:rFonts w:cs="Times New Roman"/>
        </w:rPr>
      </w:pPr>
      <w:r>
        <w:rPr>
          <w:rFonts w:cs="Times New Roman"/>
        </w:rPr>
        <w:t>Peter Chen</w:t>
      </w:r>
      <w:r>
        <w:rPr>
          <w:rFonts w:cs="Times New Roman"/>
          <w:vertAlign w:val="superscript"/>
        </w:rPr>
        <w:t>g</w:t>
      </w:r>
      <w:r>
        <w:rPr>
          <w:rFonts w:cs="Times New Roman"/>
        </w:rPr>
        <w:t xml:space="preserve">  (</w:t>
      </w:r>
      <w:hyperlink r:id="rId15" w:history="1">
        <w:r w:rsidRPr="00FC73C4">
          <w:rPr>
            <w:rStyle w:val="Hyperlink"/>
            <w:rFonts w:cs="Times New Roman"/>
          </w:rPr>
          <w:t>pete.chen@ualberta.ca</w:t>
        </w:r>
      </w:hyperlink>
      <w:r>
        <w:rPr>
          <w:rFonts w:cs="Times New Roman"/>
        </w:rPr>
        <w:t xml:space="preserve">); </w:t>
      </w:r>
    </w:p>
    <w:p w14:paraId="47DF5335" w14:textId="77777777" w:rsidR="005D7977" w:rsidRDefault="005D7977" w:rsidP="005D7977">
      <w:pPr>
        <w:spacing w:after="120" w:line="276" w:lineRule="auto"/>
        <w:rPr>
          <w:rFonts w:cs="Times New Roman"/>
        </w:rPr>
      </w:pPr>
      <w:r w:rsidRPr="005E3545">
        <w:rPr>
          <w:rFonts w:cs="Times New Roman"/>
        </w:rPr>
        <w:t>Wendy Smith, PhD</w:t>
      </w:r>
      <w:r w:rsidRPr="005E3545">
        <w:rPr>
          <w:rFonts w:cs="Times New Roman"/>
          <w:vertAlign w:val="superscript"/>
        </w:rPr>
        <w:t>a</w:t>
      </w:r>
      <w:r>
        <w:rPr>
          <w:rFonts w:cs="Times New Roman"/>
          <w:vertAlign w:val="superscript"/>
        </w:rPr>
        <w:t xml:space="preserve">,b,d </w:t>
      </w:r>
      <w:r>
        <w:rPr>
          <w:rFonts w:cs="Times New Roman"/>
        </w:rPr>
        <w:t>(</w:t>
      </w:r>
      <w:hyperlink r:id="rId16" w:history="1">
        <w:r>
          <w:rPr>
            <w:rStyle w:val="Hyperlink"/>
            <w:rFonts w:cs="Times New Roman"/>
          </w:rPr>
          <w:t>Wendy.Smith@albertahealthservices.ca</w:t>
        </w:r>
      </w:hyperlink>
      <w:r>
        <w:rPr>
          <w:rFonts w:cs="Times New Roman"/>
        </w:rPr>
        <w:t>)</w:t>
      </w:r>
    </w:p>
    <w:p w14:paraId="5D87EAAC" w14:textId="77777777" w:rsidR="005D7977" w:rsidRDefault="005D7977" w:rsidP="005D7977">
      <w:pPr>
        <w:spacing w:after="0" w:line="276" w:lineRule="auto"/>
        <w:rPr>
          <w:rFonts w:cs="Times New Roman"/>
        </w:rPr>
      </w:pPr>
      <w:r>
        <w:rPr>
          <w:rFonts w:cs="Times New Roman"/>
          <w:vertAlign w:val="superscript"/>
        </w:rPr>
        <w:t xml:space="preserve">a </w:t>
      </w:r>
      <w:r>
        <w:rPr>
          <w:rFonts w:cs="Times New Roman"/>
        </w:rPr>
        <w:t xml:space="preserve">Department of Physics and Astronomy, </w:t>
      </w:r>
    </w:p>
    <w:p w14:paraId="4242C132" w14:textId="77777777" w:rsidR="005D7977" w:rsidRDefault="005D7977" w:rsidP="005D7977">
      <w:pPr>
        <w:spacing w:after="120" w:line="276" w:lineRule="auto"/>
        <w:rPr>
          <w:rFonts w:cs="Times New Roman"/>
        </w:rPr>
      </w:pPr>
      <w:r>
        <w:rPr>
          <w:rFonts w:cs="Times New Roman"/>
        </w:rPr>
        <w:t>University of Calgary, 2500 University Dr NW, Calgary, Alberta, Canada T2N 1N4</w:t>
      </w:r>
    </w:p>
    <w:p w14:paraId="15FA668B" w14:textId="77777777" w:rsidR="005D7977" w:rsidRDefault="005D7977" w:rsidP="005D7977">
      <w:pPr>
        <w:spacing w:after="0" w:line="276" w:lineRule="auto"/>
        <w:rPr>
          <w:rFonts w:cs="Times New Roman"/>
        </w:rPr>
      </w:pPr>
      <w:r>
        <w:rPr>
          <w:rFonts w:cs="Times New Roman"/>
          <w:vertAlign w:val="superscript"/>
        </w:rPr>
        <w:t xml:space="preserve">b </w:t>
      </w:r>
      <w:r>
        <w:rPr>
          <w:rFonts w:cs="Times New Roman"/>
        </w:rPr>
        <w:t xml:space="preserve">Department of Medical Physics, </w:t>
      </w:r>
    </w:p>
    <w:p w14:paraId="423CB1FF" w14:textId="77777777" w:rsidR="005D7977" w:rsidRDefault="005D7977" w:rsidP="005D7977">
      <w:pPr>
        <w:spacing w:after="120" w:line="276" w:lineRule="auto"/>
        <w:rPr>
          <w:rFonts w:cs="Times New Roman"/>
        </w:rPr>
      </w:pPr>
      <w:r>
        <w:rPr>
          <w:rFonts w:cs="Times New Roman"/>
        </w:rPr>
        <w:t>Tom Baker Cancer Centre, 1331 29 St NW, Calgary, Alberta, Canada T2N 4N2</w:t>
      </w:r>
    </w:p>
    <w:p w14:paraId="2D8552C3" w14:textId="77777777" w:rsidR="005D7977" w:rsidRDefault="005D7977" w:rsidP="005D7977">
      <w:pPr>
        <w:spacing w:after="0" w:line="276" w:lineRule="auto"/>
        <w:rPr>
          <w:rFonts w:cs="Times New Roman"/>
        </w:rPr>
      </w:pPr>
      <w:r>
        <w:rPr>
          <w:rFonts w:cs="Times New Roman"/>
          <w:vertAlign w:val="superscript"/>
        </w:rPr>
        <w:t xml:space="preserve">c </w:t>
      </w:r>
      <w:r>
        <w:rPr>
          <w:rFonts w:cs="Times New Roman"/>
        </w:rPr>
        <w:t xml:space="preserve">Department of Radiation Oncology, </w:t>
      </w:r>
    </w:p>
    <w:p w14:paraId="6EC4D57C" w14:textId="77777777" w:rsidR="005D7977" w:rsidRDefault="005D7977" w:rsidP="005D7977">
      <w:pPr>
        <w:spacing w:after="120" w:line="276" w:lineRule="auto"/>
        <w:rPr>
          <w:rFonts w:cs="Times New Roman"/>
        </w:rPr>
      </w:pPr>
      <w:r>
        <w:rPr>
          <w:rFonts w:cs="Times New Roman"/>
        </w:rPr>
        <w:t>Tom Baker Cancer Centre, 1331 29 St NW, Calgary, Alberta, Canada T2N 4N2</w:t>
      </w:r>
    </w:p>
    <w:p w14:paraId="103EDD4D" w14:textId="77777777" w:rsidR="005D7977" w:rsidRDefault="005D7977" w:rsidP="005D7977">
      <w:pPr>
        <w:spacing w:after="0" w:line="276" w:lineRule="auto"/>
        <w:rPr>
          <w:rFonts w:cs="Times New Roman"/>
        </w:rPr>
      </w:pPr>
      <w:r>
        <w:rPr>
          <w:rFonts w:cs="Times New Roman"/>
          <w:vertAlign w:val="superscript"/>
        </w:rPr>
        <w:t xml:space="preserve">d </w:t>
      </w:r>
      <w:r>
        <w:rPr>
          <w:rFonts w:cs="Times New Roman"/>
        </w:rPr>
        <w:t xml:space="preserve">Department of Oncology, </w:t>
      </w:r>
    </w:p>
    <w:p w14:paraId="56BC9223" w14:textId="77777777" w:rsidR="005D7977" w:rsidRDefault="005D7977" w:rsidP="005D7977">
      <w:pPr>
        <w:spacing w:after="120" w:line="276" w:lineRule="auto"/>
        <w:rPr>
          <w:rFonts w:cs="Times New Roman"/>
        </w:rPr>
      </w:pPr>
      <w:r>
        <w:rPr>
          <w:rFonts w:cs="Times New Roman"/>
        </w:rPr>
        <w:t>University of Calgary, 2500 University Dr NW, Calgary, Alberta, Canada T2N 1N4</w:t>
      </w:r>
    </w:p>
    <w:p w14:paraId="1B3F2747" w14:textId="77777777" w:rsidR="005D7977" w:rsidRDefault="005D7977" w:rsidP="005D7977">
      <w:pPr>
        <w:spacing w:after="0" w:line="276" w:lineRule="auto"/>
        <w:rPr>
          <w:rFonts w:cs="Times New Roman"/>
        </w:rPr>
      </w:pPr>
      <w:r>
        <w:rPr>
          <w:rFonts w:cs="Times New Roman"/>
          <w:vertAlign w:val="superscript"/>
        </w:rPr>
        <w:t xml:space="preserve">d </w:t>
      </w:r>
      <w:r>
        <w:rPr>
          <w:rFonts w:cs="Times New Roman"/>
        </w:rPr>
        <w:t xml:space="preserve">Department of Mechanical Engineering, </w:t>
      </w:r>
    </w:p>
    <w:p w14:paraId="60D28B1C" w14:textId="77777777" w:rsidR="005D7977" w:rsidRDefault="005D7977" w:rsidP="005D7977">
      <w:pPr>
        <w:spacing w:after="120" w:line="276" w:lineRule="auto"/>
        <w:rPr>
          <w:rFonts w:cs="Times New Roman"/>
        </w:rPr>
      </w:pPr>
      <w:r>
        <w:rPr>
          <w:rFonts w:cs="Times New Roman"/>
        </w:rPr>
        <w:t>University of Calgary, 2500 University Dr NW, Calgary, Alberta, Canada T2N 1N4</w:t>
      </w:r>
    </w:p>
    <w:p w14:paraId="082F937B" w14:textId="77777777" w:rsidR="005D7977" w:rsidRDefault="005D7977" w:rsidP="005D7977">
      <w:pPr>
        <w:spacing w:after="0" w:line="276" w:lineRule="auto"/>
        <w:rPr>
          <w:rFonts w:cs="Times New Roman"/>
        </w:rPr>
      </w:pPr>
      <w:r>
        <w:rPr>
          <w:rFonts w:cs="Times New Roman"/>
          <w:vertAlign w:val="superscript"/>
        </w:rPr>
        <w:t xml:space="preserve">f </w:t>
      </w:r>
      <w:r>
        <w:rPr>
          <w:rFonts w:cs="Times New Roman"/>
        </w:rPr>
        <w:t xml:space="preserve">Cumming School of Medicine, </w:t>
      </w:r>
    </w:p>
    <w:p w14:paraId="24399526" w14:textId="77777777" w:rsidR="005D7977" w:rsidRDefault="005D7977" w:rsidP="005D7977">
      <w:pPr>
        <w:spacing w:after="120" w:line="276" w:lineRule="auto"/>
        <w:rPr>
          <w:rFonts w:cs="Times New Roman"/>
        </w:rPr>
      </w:pPr>
      <w:r>
        <w:rPr>
          <w:rFonts w:cs="Times New Roman"/>
        </w:rPr>
        <w:t>University of Calgary, 2500 University Dr NW, Calgary, Alberta, Canada T2N 1N4</w:t>
      </w:r>
    </w:p>
    <w:p w14:paraId="501BA6E0" w14:textId="77777777" w:rsidR="005D7977" w:rsidRDefault="005D7977" w:rsidP="005D7977">
      <w:pPr>
        <w:spacing w:after="0" w:line="276" w:lineRule="auto"/>
        <w:rPr>
          <w:rFonts w:cs="Times New Roman"/>
        </w:rPr>
      </w:pPr>
      <w:r>
        <w:rPr>
          <w:rFonts w:cs="Times New Roman"/>
          <w:vertAlign w:val="superscript"/>
        </w:rPr>
        <w:t xml:space="preserve">g </w:t>
      </w:r>
      <w:r>
        <w:rPr>
          <w:rFonts w:cs="Times New Roman"/>
        </w:rPr>
        <w:t xml:space="preserve">Faculty of Medicine &amp; Dentistry, </w:t>
      </w:r>
    </w:p>
    <w:p w14:paraId="4FDDB192" w14:textId="77777777" w:rsidR="005D7977" w:rsidRDefault="005D7977" w:rsidP="005D7977">
      <w:pPr>
        <w:spacing w:after="120" w:line="276" w:lineRule="auto"/>
        <w:rPr>
          <w:rFonts w:cs="Times New Roman"/>
        </w:rPr>
      </w:pPr>
      <w:r>
        <w:rPr>
          <w:rFonts w:cs="Times New Roman"/>
        </w:rPr>
        <w:t>University of Alberta, 8440 112 St. NW, Edmonton, Alberta, Canada T6G 2R7</w:t>
      </w:r>
    </w:p>
    <w:p w14:paraId="06F211D9" w14:textId="77777777" w:rsidR="005D7977" w:rsidRDefault="005D7977" w:rsidP="005D7977">
      <w:pPr>
        <w:spacing w:after="0" w:line="276" w:lineRule="auto"/>
        <w:rPr>
          <w:rFonts w:cs="Times New Roman"/>
        </w:rPr>
      </w:pPr>
      <w:r>
        <w:rPr>
          <w:rFonts w:cs="Times New Roman"/>
        </w:rPr>
        <w:t>*Corresponding author. Department of Medical Physics, Tom Baker Cancer Centre, Canada.</w:t>
      </w:r>
    </w:p>
    <w:p w14:paraId="0FA36337" w14:textId="77777777" w:rsidR="005D7977" w:rsidRDefault="005D7977" w:rsidP="005D7977">
      <w:pPr>
        <w:spacing w:after="0" w:line="276" w:lineRule="auto"/>
        <w:rPr>
          <w:rFonts w:cs="Times New Roman"/>
        </w:rPr>
      </w:pPr>
      <w:r>
        <w:rPr>
          <w:rFonts w:cstheme="minorHAnsi"/>
        </w:rPr>
        <w:t>†</w:t>
      </w:r>
      <w:r>
        <w:rPr>
          <w:rFonts w:cs="Times New Roman"/>
        </w:rPr>
        <w:t>Responsible for statistical analysis.</w:t>
      </w:r>
    </w:p>
    <w:p w14:paraId="0A21DCFF" w14:textId="77777777" w:rsidR="005D7977" w:rsidRDefault="005D7977" w:rsidP="005D7977">
      <w:pPr>
        <w:spacing w:after="0" w:line="276" w:lineRule="auto"/>
        <w:rPr>
          <w:rFonts w:cs="Times New Roman"/>
        </w:rPr>
      </w:pPr>
    </w:p>
    <w:p w14:paraId="5027D5F6" w14:textId="77777777" w:rsidR="005D7977" w:rsidRDefault="005D7977" w:rsidP="005D7977">
      <w:pPr>
        <w:spacing w:line="276" w:lineRule="auto"/>
        <w:rPr>
          <w:rFonts w:cstheme="minorHAnsi"/>
        </w:rPr>
      </w:pPr>
      <w:r w:rsidRPr="00C142CD">
        <w:rPr>
          <w:rFonts w:cstheme="minorHAnsi"/>
          <w:b/>
        </w:rPr>
        <w:t xml:space="preserve">Disclosure of Conflicts of Interest: </w:t>
      </w:r>
      <w:r w:rsidRPr="00C142CD">
        <w:rPr>
          <w:rFonts w:cstheme="minorHAnsi"/>
        </w:rPr>
        <w:t>The authors have no conflicts of interest to disclose.</w:t>
      </w:r>
    </w:p>
    <w:p w14:paraId="23482878" w14:textId="77777777" w:rsidR="005D7977" w:rsidRDefault="005D7977" w:rsidP="005D7977">
      <w:pPr>
        <w:spacing w:line="276" w:lineRule="auto"/>
        <w:rPr>
          <w:rFonts w:cstheme="minorHAnsi"/>
        </w:rPr>
      </w:pPr>
      <w:r w:rsidRPr="00407DF5">
        <w:rPr>
          <w:rFonts w:cstheme="minorHAnsi"/>
          <w:b/>
          <w:bCs/>
        </w:rPr>
        <w:t>Funding Statement:</w:t>
      </w:r>
      <w:r>
        <w:rPr>
          <w:rFonts w:cstheme="minorHAnsi"/>
        </w:rPr>
        <w:t xml:space="preserve"> </w:t>
      </w:r>
      <w:r w:rsidRPr="00C142CD">
        <w:rPr>
          <w:rFonts w:cstheme="minorHAnsi"/>
        </w:rPr>
        <w:t>This work was supported in part by the Natural Sciences and Engineering Research Council of Canada</w:t>
      </w:r>
      <w:r>
        <w:rPr>
          <w:rFonts w:cstheme="minorHAnsi"/>
        </w:rPr>
        <w:t xml:space="preserve"> (NSERC)</w:t>
      </w:r>
      <w:r w:rsidRPr="00C142CD">
        <w:rPr>
          <w:rFonts w:cstheme="minorHAnsi"/>
        </w:rPr>
        <w:t xml:space="preserve"> – Canada Graduate Scholarship to S.W.</w:t>
      </w:r>
      <w:r>
        <w:rPr>
          <w:rFonts w:cstheme="minorHAnsi"/>
        </w:rPr>
        <w:t xml:space="preserve"> NSERC had no involvement in either the conduct of the research or preparation of the article.</w:t>
      </w:r>
    </w:p>
    <w:p w14:paraId="22453EDD" w14:textId="77777777" w:rsidR="005D7977" w:rsidRPr="00C142CD" w:rsidRDefault="005D7977" w:rsidP="005D7977">
      <w:pPr>
        <w:spacing w:line="276" w:lineRule="auto"/>
        <w:rPr>
          <w:rFonts w:cstheme="minorHAnsi"/>
        </w:rPr>
      </w:pPr>
      <w:r w:rsidRPr="00407DF5">
        <w:rPr>
          <w:rFonts w:cstheme="minorHAnsi"/>
          <w:b/>
          <w:bCs/>
        </w:rPr>
        <w:t>Data Sharing Statement:</w:t>
      </w:r>
      <w:r>
        <w:rPr>
          <w:rFonts w:cstheme="minorHAnsi"/>
        </w:rPr>
        <w:t xml:space="preserve"> Research data are not available at this time.</w:t>
      </w:r>
    </w:p>
    <w:p w14:paraId="558971C3" w14:textId="77777777" w:rsidR="005D7977" w:rsidRDefault="005D7977" w:rsidP="005D7977">
      <w:pPr>
        <w:spacing w:after="0" w:line="276" w:lineRule="auto"/>
        <w:rPr>
          <w:rFonts w:cs="Times New Roman"/>
          <w:b/>
          <w:sz w:val="32"/>
          <w:szCs w:val="32"/>
        </w:rPr>
        <w:sectPr w:rsidR="005D7977" w:rsidSect="00175A8B">
          <w:footerReference w:type="default" r:id="rId17"/>
          <w:pgSz w:w="12240" w:h="15840"/>
          <w:pgMar w:top="1440" w:right="1440" w:bottom="1440" w:left="1440" w:header="708" w:footer="708" w:gutter="0"/>
          <w:cols w:space="720"/>
        </w:sectPr>
      </w:pPr>
    </w:p>
    <w:p w14:paraId="14DE18A3" w14:textId="77777777" w:rsidR="005D7977" w:rsidRPr="00C142CD" w:rsidRDefault="00757471" w:rsidP="00757471">
      <w:pPr>
        <w:spacing w:after="0" w:line="240" w:lineRule="auto"/>
        <w:rPr>
          <w:rFonts w:cstheme="minorHAnsi"/>
          <w:b/>
          <w:sz w:val="32"/>
          <w:szCs w:val="32"/>
        </w:rPr>
      </w:pPr>
      <w:r>
        <w:rPr>
          <w:rFonts w:cstheme="minorHAnsi"/>
          <w:b/>
          <w:sz w:val="32"/>
          <w:szCs w:val="32"/>
        </w:rPr>
        <w:lastRenderedPageBreak/>
        <w:t xml:space="preserve">Using Patient Reported Outcomes to Estimate the Clinical Impact of Head and Neck Adaptive Radiation Therapy </w:t>
      </w:r>
    </w:p>
    <w:p w14:paraId="2763F40B" w14:textId="77777777" w:rsidR="005D7977" w:rsidRPr="00C142CD" w:rsidRDefault="005D7977" w:rsidP="005D7977">
      <w:pPr>
        <w:rPr>
          <w:rFonts w:cstheme="minorHAnsi"/>
        </w:rPr>
      </w:pPr>
    </w:p>
    <w:p w14:paraId="409600C5" w14:textId="77777777" w:rsidR="005D7977" w:rsidRPr="00C142CD" w:rsidRDefault="005D7977" w:rsidP="005D7977">
      <w:pPr>
        <w:spacing w:line="276" w:lineRule="auto"/>
        <w:rPr>
          <w:rFonts w:cstheme="minorHAnsi"/>
          <w:b/>
        </w:rPr>
      </w:pPr>
      <w:r w:rsidRPr="00C142CD">
        <w:rPr>
          <w:rFonts w:cstheme="minorHAnsi"/>
          <w:b/>
        </w:rPr>
        <w:t>ABSTRACT</w:t>
      </w:r>
    </w:p>
    <w:p w14:paraId="55A856F0" w14:textId="77777777" w:rsidR="005D7977" w:rsidRPr="00C142CD" w:rsidRDefault="005D7977" w:rsidP="005D7977">
      <w:pPr>
        <w:spacing w:line="276" w:lineRule="auto"/>
        <w:ind w:left="720" w:hanging="720"/>
        <w:rPr>
          <w:rFonts w:cstheme="minorHAnsi"/>
          <w:bCs/>
        </w:rPr>
      </w:pPr>
      <w:bookmarkStart w:id="0" w:name="_Hlk30679786"/>
      <w:bookmarkStart w:id="1" w:name="_Hlk30683151"/>
      <w:r w:rsidRPr="00C142CD">
        <w:rPr>
          <w:rFonts w:cstheme="minorHAnsi"/>
          <w:b/>
        </w:rPr>
        <w:t xml:space="preserve">Purpose: </w:t>
      </w:r>
      <w:r>
        <w:rPr>
          <w:rFonts w:cstheme="minorHAnsi"/>
          <w:b/>
        </w:rPr>
        <w:t>T</w:t>
      </w:r>
      <w:r>
        <w:rPr>
          <w:rFonts w:cstheme="minorHAnsi"/>
          <w:bCs/>
        </w:rPr>
        <w:t>ext</w:t>
      </w:r>
    </w:p>
    <w:p w14:paraId="361C1911" w14:textId="77777777" w:rsidR="005D7977" w:rsidRPr="00C142CD" w:rsidRDefault="005D7977" w:rsidP="005D7977">
      <w:pPr>
        <w:spacing w:line="276" w:lineRule="auto"/>
        <w:rPr>
          <w:rFonts w:cstheme="minorHAnsi"/>
          <w:bCs/>
        </w:rPr>
      </w:pPr>
      <w:r w:rsidRPr="00C142CD">
        <w:rPr>
          <w:rFonts w:cstheme="minorHAnsi"/>
          <w:b/>
        </w:rPr>
        <w:t xml:space="preserve">Methods: </w:t>
      </w:r>
      <w:r>
        <w:rPr>
          <w:rFonts w:cstheme="minorHAnsi"/>
          <w:bCs/>
        </w:rPr>
        <w:t>Text</w:t>
      </w:r>
    </w:p>
    <w:p w14:paraId="6EFA7FE2" w14:textId="77777777" w:rsidR="005D7977" w:rsidRPr="00C142CD" w:rsidRDefault="005D7977" w:rsidP="005D7977">
      <w:pPr>
        <w:spacing w:line="276" w:lineRule="auto"/>
        <w:rPr>
          <w:rFonts w:cstheme="minorHAnsi"/>
          <w:bCs/>
        </w:rPr>
      </w:pPr>
      <w:r w:rsidRPr="00C142CD">
        <w:rPr>
          <w:rFonts w:cstheme="minorHAnsi"/>
          <w:b/>
        </w:rPr>
        <w:t xml:space="preserve">Results: </w:t>
      </w:r>
      <w:r>
        <w:rPr>
          <w:rFonts w:cstheme="minorHAnsi"/>
          <w:bCs/>
        </w:rPr>
        <w:t>Text</w:t>
      </w:r>
    </w:p>
    <w:p w14:paraId="1B08F1B9" w14:textId="77777777" w:rsidR="005D7977" w:rsidRPr="00C142CD" w:rsidRDefault="005D7977" w:rsidP="005D7977">
      <w:pPr>
        <w:spacing w:line="276" w:lineRule="auto"/>
        <w:rPr>
          <w:rFonts w:cstheme="minorHAnsi"/>
          <w:bCs/>
        </w:rPr>
      </w:pPr>
      <w:r w:rsidRPr="00C142CD">
        <w:rPr>
          <w:rFonts w:cstheme="minorHAnsi"/>
          <w:b/>
        </w:rPr>
        <w:t xml:space="preserve">Conclusions: </w:t>
      </w:r>
      <w:r>
        <w:rPr>
          <w:rFonts w:cstheme="minorHAnsi"/>
          <w:bCs/>
        </w:rPr>
        <w:t>Text</w:t>
      </w:r>
      <w:r w:rsidRPr="00C142CD">
        <w:rPr>
          <w:rFonts w:cstheme="minorHAnsi"/>
          <w:bCs/>
        </w:rPr>
        <w:t xml:space="preserve"> </w:t>
      </w:r>
    </w:p>
    <w:bookmarkEnd w:id="0"/>
    <w:p w14:paraId="412DF9FC" w14:textId="77777777" w:rsidR="005D7977" w:rsidRPr="00C142CD" w:rsidRDefault="005D7977" w:rsidP="005D7977">
      <w:pPr>
        <w:spacing w:line="276" w:lineRule="auto"/>
        <w:rPr>
          <w:rFonts w:cstheme="minorHAnsi"/>
        </w:rPr>
      </w:pPr>
      <w:r w:rsidRPr="00C142CD">
        <w:rPr>
          <w:rFonts w:cstheme="minorHAnsi"/>
          <w:b/>
        </w:rPr>
        <w:t xml:space="preserve">Keywords: </w:t>
      </w:r>
      <w:r w:rsidR="00525916">
        <w:rPr>
          <w:rFonts w:cstheme="minorHAnsi"/>
          <w:bCs/>
        </w:rPr>
        <w:t xml:space="preserve">Patient-reported outcomes, </w:t>
      </w:r>
      <w:r w:rsidR="00525916">
        <w:rPr>
          <w:rFonts w:cstheme="minorHAnsi"/>
        </w:rPr>
        <w:t>a</w:t>
      </w:r>
      <w:r w:rsidRPr="00C142CD">
        <w:rPr>
          <w:rFonts w:cstheme="minorHAnsi"/>
        </w:rPr>
        <w:t>daptive radiation therapy, head and neck cancer</w:t>
      </w:r>
      <w:bookmarkEnd w:id="1"/>
    </w:p>
    <w:p w14:paraId="1BDBFFBB" w14:textId="77777777" w:rsidR="005D7977" w:rsidRDefault="005D7977" w:rsidP="005D7977">
      <w:pPr>
        <w:spacing w:line="276" w:lineRule="auto"/>
        <w:rPr>
          <w:rFonts w:cstheme="minorHAnsi"/>
        </w:rPr>
      </w:pPr>
    </w:p>
    <w:p w14:paraId="61EE71D6" w14:textId="77777777" w:rsidR="00006834" w:rsidRPr="00E25414" w:rsidRDefault="005D7977" w:rsidP="00006834">
      <w:pPr>
        <w:spacing w:line="276" w:lineRule="auto"/>
        <w:rPr>
          <w:rFonts w:cstheme="minorHAnsi"/>
          <w:b/>
          <w:color w:val="2F5496" w:themeColor="accent1" w:themeShade="BF"/>
        </w:rPr>
      </w:pPr>
      <w:r w:rsidRPr="00E25414">
        <w:rPr>
          <w:rFonts w:cstheme="minorHAnsi"/>
          <w:b/>
          <w:color w:val="2F5496" w:themeColor="accent1" w:themeShade="BF"/>
        </w:rPr>
        <w:t>INTRODUCTION</w:t>
      </w:r>
    </w:p>
    <w:p w14:paraId="139214D5" w14:textId="77777777" w:rsidR="00FA0F66" w:rsidRPr="00484FB3" w:rsidRDefault="00FA0F66">
      <w:pPr>
        <w:rPr>
          <w:color w:val="2F5496" w:themeColor="accent1" w:themeShade="BF"/>
          <w:lang w:val="en-US"/>
        </w:rPr>
      </w:pPr>
      <w:r w:rsidRPr="00E25414">
        <w:rPr>
          <w:color w:val="2F5496" w:themeColor="accent1" w:themeShade="BF"/>
          <w:lang w:val="en-US"/>
        </w:rPr>
        <w:t xml:space="preserve">ART is a resource-costly process. </w:t>
      </w:r>
      <w:r w:rsidR="00F43868">
        <w:rPr>
          <w:color w:val="2F5496" w:themeColor="accent1" w:themeShade="BF"/>
          <w:lang w:val="en-US"/>
        </w:rPr>
        <w:t xml:space="preserve">Doses can increase as a result of weight loss and tumor volume changes. </w:t>
      </w:r>
      <w:r w:rsidRPr="00E25414">
        <w:rPr>
          <w:color w:val="2F5496" w:themeColor="accent1" w:themeShade="BF"/>
          <w:lang w:val="en-US"/>
        </w:rPr>
        <w:t xml:space="preserve">We can correct dose but ultimately don’t know if this will result in a clinical benefit to patients. </w:t>
      </w:r>
      <w:r w:rsidR="00484FB3">
        <w:rPr>
          <w:color w:val="2F5496" w:themeColor="accent1" w:themeShade="BF"/>
          <w:lang w:val="en-US"/>
        </w:rPr>
        <w:t>Patient-reported outcomes are</w:t>
      </w:r>
      <w:r w:rsidR="00944F75">
        <w:rPr>
          <w:color w:val="2F5496" w:themeColor="accent1" w:themeShade="BF"/>
          <w:lang w:val="en-US"/>
        </w:rPr>
        <w:t xml:space="preserve"> increasingly</w:t>
      </w:r>
      <w:r w:rsidR="00484FB3">
        <w:rPr>
          <w:color w:val="2F5496" w:themeColor="accent1" w:themeShade="BF"/>
          <w:lang w:val="en-US"/>
        </w:rPr>
        <w:t xml:space="preserve"> important (Falchook </w:t>
      </w:r>
      <w:r w:rsidR="00484FB3">
        <w:rPr>
          <w:i/>
          <w:iCs/>
          <w:color w:val="2F5496" w:themeColor="accent1" w:themeShade="BF"/>
          <w:lang w:val="en-US"/>
        </w:rPr>
        <w:t>et al</w:t>
      </w:r>
      <w:r w:rsidR="00484FB3">
        <w:rPr>
          <w:color w:val="2F5496" w:themeColor="accent1" w:themeShade="BF"/>
          <w:lang w:val="en-US"/>
        </w:rPr>
        <w:t>)</w:t>
      </w:r>
      <w:r w:rsidR="00944F75">
        <w:rPr>
          <w:color w:val="2F5496" w:themeColor="accent1" w:themeShade="BF"/>
          <w:lang w:val="en-US"/>
        </w:rPr>
        <w:t xml:space="preserve"> and provide a valuable way to estimate ART benefit</w:t>
      </w:r>
      <w:r w:rsidR="00484FB3">
        <w:rPr>
          <w:color w:val="2F5496" w:themeColor="accent1" w:themeShade="BF"/>
          <w:lang w:val="en-US"/>
        </w:rPr>
        <w:t>.</w:t>
      </w:r>
    </w:p>
    <w:p w14:paraId="6635ED0B" w14:textId="77777777" w:rsidR="00FA0F66" w:rsidRPr="00E25414" w:rsidRDefault="00FA0F66">
      <w:pPr>
        <w:rPr>
          <w:color w:val="2F5496" w:themeColor="accent1" w:themeShade="BF"/>
          <w:lang w:val="en-US"/>
        </w:rPr>
      </w:pPr>
      <w:r w:rsidRPr="00E25414">
        <w:rPr>
          <w:color w:val="2F5496" w:themeColor="accent1" w:themeShade="BF"/>
          <w:lang w:val="en-US"/>
        </w:rPr>
        <w:t xml:space="preserve">ART and quality-of-life studies are rare. Yang </w:t>
      </w:r>
      <w:r w:rsidRPr="00E25414">
        <w:rPr>
          <w:i/>
          <w:iCs/>
          <w:color w:val="2F5496" w:themeColor="accent1" w:themeShade="BF"/>
          <w:lang w:val="en-US"/>
        </w:rPr>
        <w:t>et al</w:t>
      </w:r>
      <w:r w:rsidRPr="00E25414">
        <w:rPr>
          <w:color w:val="2F5496" w:themeColor="accent1" w:themeShade="BF"/>
          <w:lang w:val="en-US"/>
        </w:rPr>
        <w:t xml:space="preserve">. looked at quality of life outcomes for nasopharyngeal patients. This study is controversial given the potential bias introduced by the socioeconomic status of patients. Schwartz </w:t>
      </w:r>
      <w:r w:rsidRPr="00E25414">
        <w:rPr>
          <w:i/>
          <w:iCs/>
          <w:color w:val="2F5496" w:themeColor="accent1" w:themeShade="BF"/>
          <w:lang w:val="en-US"/>
        </w:rPr>
        <w:t>et al</w:t>
      </w:r>
      <w:r w:rsidRPr="00E25414">
        <w:rPr>
          <w:color w:val="2F5496" w:themeColor="accent1" w:themeShade="BF"/>
          <w:lang w:val="en-US"/>
        </w:rPr>
        <w:t>. asked ART patients to complete the MDADI but the study design did not allow conclusions to be drawn regarding whether ART improved quality of life results.</w:t>
      </w:r>
    </w:p>
    <w:p w14:paraId="3DD3ABA4" w14:textId="77777777" w:rsidR="00FA0F66" w:rsidRPr="00E25414" w:rsidRDefault="00944F75">
      <w:pPr>
        <w:rPr>
          <w:color w:val="2F5496" w:themeColor="accent1" w:themeShade="BF"/>
          <w:lang w:val="en-US"/>
        </w:rPr>
      </w:pPr>
      <w:r>
        <w:rPr>
          <w:color w:val="2F5496" w:themeColor="accent1" w:themeShade="BF"/>
          <w:lang w:val="en-US"/>
        </w:rPr>
        <w:t>For this study, w</w:t>
      </w:r>
      <w:r w:rsidR="00FA0F66" w:rsidRPr="00E25414">
        <w:rPr>
          <w:color w:val="2F5496" w:themeColor="accent1" w:themeShade="BF"/>
          <w:lang w:val="en-US"/>
        </w:rPr>
        <w:t>e look at w</w:t>
      </w:r>
      <w:r>
        <w:rPr>
          <w:color w:val="2F5496" w:themeColor="accent1" w:themeShade="BF"/>
          <w:lang w:val="en-US"/>
        </w:rPr>
        <w:t>hether</w:t>
      </w:r>
      <w:r w:rsidR="00FA0F66" w:rsidRPr="00E25414">
        <w:rPr>
          <w:color w:val="2F5496" w:themeColor="accent1" w:themeShade="BF"/>
          <w:lang w:val="en-US"/>
        </w:rPr>
        <w:t xml:space="preserve"> quality of life su</w:t>
      </w:r>
      <w:r w:rsidR="00525916" w:rsidRPr="00E25414">
        <w:rPr>
          <w:color w:val="2F5496" w:themeColor="accent1" w:themeShade="BF"/>
          <w:lang w:val="en-US"/>
        </w:rPr>
        <w:t>mmary scores and items</w:t>
      </w:r>
      <w:r w:rsidR="00FA0F66" w:rsidRPr="00E25414">
        <w:rPr>
          <w:color w:val="2F5496" w:themeColor="accent1" w:themeShade="BF"/>
          <w:lang w:val="en-US"/>
        </w:rPr>
        <w:t xml:space="preserve"> may be improved with ART. This means first identifying which </w:t>
      </w:r>
      <w:r w:rsidR="00525916" w:rsidRPr="00E25414">
        <w:rPr>
          <w:color w:val="2F5496" w:themeColor="accent1" w:themeShade="BF"/>
          <w:lang w:val="en-US"/>
        </w:rPr>
        <w:t>patient-reported symptoms</w:t>
      </w:r>
      <w:r w:rsidR="00FA0F66" w:rsidRPr="00E25414">
        <w:rPr>
          <w:color w:val="2F5496" w:themeColor="accent1" w:themeShade="BF"/>
          <w:lang w:val="en-US"/>
        </w:rPr>
        <w:t xml:space="preserve"> worsen with increasing dose. </w:t>
      </w:r>
      <w:r w:rsidR="00525916" w:rsidRPr="00E25414">
        <w:rPr>
          <w:color w:val="2F5496" w:themeColor="accent1" w:themeShade="BF"/>
          <w:lang w:val="en-US"/>
        </w:rPr>
        <w:t xml:space="preserve">In cases where dose is associated with patient-reported symptoms, we assess whether this association is stronger with planned or estimated delivered dose. </w:t>
      </w:r>
      <w:r w:rsidR="00FA0F66" w:rsidRPr="00E25414">
        <w:rPr>
          <w:color w:val="2F5496" w:themeColor="accent1" w:themeShade="BF"/>
          <w:lang w:val="en-US"/>
        </w:rPr>
        <w:t xml:space="preserve">We then use logistic regression to estimate the </w:t>
      </w:r>
      <w:r w:rsidR="00B14277" w:rsidRPr="00E25414">
        <w:rPr>
          <w:color w:val="2F5496" w:themeColor="accent1" w:themeShade="BF"/>
          <w:lang w:val="en-US"/>
        </w:rPr>
        <w:t>potential benefit of ART in these items.</w:t>
      </w:r>
      <w:r w:rsidR="00525916" w:rsidRPr="00E25414">
        <w:rPr>
          <w:color w:val="2F5496" w:themeColor="accent1" w:themeShade="BF"/>
          <w:lang w:val="en-US"/>
        </w:rPr>
        <w:t xml:space="preserve"> Patient selection for ART is challenging</w:t>
      </w:r>
      <w:r>
        <w:rPr>
          <w:color w:val="2F5496" w:themeColor="accent1" w:themeShade="BF"/>
          <w:lang w:val="en-US"/>
        </w:rPr>
        <w:t xml:space="preserve">, so we also </w:t>
      </w:r>
      <w:r w:rsidR="00525916" w:rsidRPr="00E25414">
        <w:rPr>
          <w:color w:val="2F5496" w:themeColor="accent1" w:themeShade="BF"/>
          <w:lang w:val="en-US"/>
        </w:rPr>
        <w:t xml:space="preserve">test </w:t>
      </w:r>
      <w:r>
        <w:rPr>
          <w:color w:val="2F5496" w:themeColor="accent1" w:themeShade="BF"/>
          <w:lang w:val="en-US"/>
        </w:rPr>
        <w:t xml:space="preserve">if </w:t>
      </w:r>
      <w:r w:rsidR="00525916" w:rsidRPr="00E25414">
        <w:rPr>
          <w:color w:val="2F5496" w:themeColor="accent1" w:themeShade="BF"/>
          <w:lang w:val="en-US"/>
        </w:rPr>
        <w:t xml:space="preserve">previous dose-based patient selection criteria </w:t>
      </w:r>
      <w:r>
        <w:rPr>
          <w:color w:val="2F5496" w:themeColor="accent1" w:themeShade="BF"/>
          <w:lang w:val="en-US"/>
        </w:rPr>
        <w:t>translates to</w:t>
      </w:r>
      <w:r w:rsidR="00525916" w:rsidRPr="00E25414">
        <w:rPr>
          <w:color w:val="2F5496" w:themeColor="accent1" w:themeShade="BF"/>
          <w:lang w:val="en-US"/>
        </w:rPr>
        <w:t xml:space="preserve"> identify patients reporting severe symptoms.</w:t>
      </w:r>
    </w:p>
    <w:p w14:paraId="7C6C9AF3" w14:textId="77777777" w:rsidR="005D7977" w:rsidRPr="004C45AF" w:rsidRDefault="005D7977" w:rsidP="005D7977">
      <w:pPr>
        <w:spacing w:line="276" w:lineRule="auto"/>
        <w:rPr>
          <w:rFonts w:cstheme="minorHAnsi"/>
          <w:b/>
        </w:rPr>
      </w:pPr>
      <w:r w:rsidRPr="004C45AF">
        <w:rPr>
          <w:rFonts w:cstheme="minorHAnsi"/>
          <w:b/>
        </w:rPr>
        <w:t>METHODS</w:t>
      </w:r>
    </w:p>
    <w:p w14:paraId="6D815D74" w14:textId="77777777" w:rsidR="005D7977" w:rsidRPr="004C45AF" w:rsidRDefault="005D7977" w:rsidP="005D7977">
      <w:pPr>
        <w:spacing w:line="276" w:lineRule="auto"/>
        <w:rPr>
          <w:rFonts w:cstheme="minorHAnsi"/>
          <w:bCs/>
          <w:i/>
          <w:iCs/>
        </w:rPr>
      </w:pPr>
      <w:r w:rsidRPr="004C45AF">
        <w:rPr>
          <w:rFonts w:cstheme="minorHAnsi"/>
          <w:bCs/>
          <w:i/>
          <w:iCs/>
        </w:rPr>
        <w:t>Patients</w:t>
      </w:r>
    </w:p>
    <w:p w14:paraId="16EB0AAD" w14:textId="77777777" w:rsidR="005D7977" w:rsidRDefault="005D7977" w:rsidP="005D7977">
      <w:pPr>
        <w:spacing w:line="276" w:lineRule="auto"/>
        <w:rPr>
          <w:rFonts w:cstheme="minorHAnsi"/>
          <w:bCs/>
        </w:rPr>
      </w:pPr>
      <w:r>
        <w:rPr>
          <w:rFonts w:cstheme="minorHAnsi"/>
          <w:bCs/>
        </w:rPr>
        <w:t xml:space="preserve">225 patients attending </w:t>
      </w:r>
      <w:r w:rsidR="00F47738">
        <w:rPr>
          <w:rFonts w:cstheme="minorHAnsi"/>
          <w:bCs/>
        </w:rPr>
        <w:t xml:space="preserve">routine </w:t>
      </w:r>
      <w:r>
        <w:rPr>
          <w:rFonts w:cstheme="minorHAnsi"/>
          <w:bCs/>
        </w:rPr>
        <w:t xml:space="preserve">radiotherapy follow-up appointments between June and October 2019 completed a one-time </w:t>
      </w:r>
      <w:r w:rsidR="00006834">
        <w:rPr>
          <w:rFonts w:cstheme="minorHAnsi"/>
          <w:bCs/>
        </w:rPr>
        <w:t>PRO</w:t>
      </w:r>
      <w:r>
        <w:rPr>
          <w:rFonts w:cstheme="minorHAnsi"/>
          <w:bCs/>
        </w:rPr>
        <w:t xml:space="preserve"> </w:t>
      </w:r>
      <w:r w:rsidR="004A566D">
        <w:rPr>
          <w:rFonts w:cstheme="minorHAnsi"/>
          <w:bCs/>
        </w:rPr>
        <w:t>questionnaire</w:t>
      </w:r>
      <w:r>
        <w:rPr>
          <w:rFonts w:cstheme="minorHAnsi"/>
          <w:bCs/>
        </w:rPr>
        <w:t xml:space="preserve">. The </w:t>
      </w:r>
      <w:r w:rsidR="004A566D">
        <w:rPr>
          <w:rFonts w:cstheme="minorHAnsi"/>
          <w:bCs/>
        </w:rPr>
        <w:t>questionnaire</w:t>
      </w:r>
      <w:r>
        <w:rPr>
          <w:rFonts w:cstheme="minorHAnsi"/>
          <w:bCs/>
        </w:rPr>
        <w:t xml:space="preserve"> consisted of the MD Anderson Symptom Inventory</w:t>
      </w:r>
      <w:r w:rsidR="00F47738">
        <w:rPr>
          <w:rFonts w:cstheme="minorHAnsi"/>
          <w:bCs/>
        </w:rPr>
        <w:t xml:space="preserve"> </w:t>
      </w:r>
      <w:r w:rsidR="00757471">
        <w:rPr>
          <w:rFonts w:cstheme="minorHAnsi"/>
          <w:bCs/>
        </w:rPr>
        <w:t>for</w:t>
      </w:r>
      <w:r>
        <w:rPr>
          <w:rFonts w:cstheme="minorHAnsi"/>
          <w:bCs/>
        </w:rPr>
        <w:t xml:space="preserve"> Head and Neck</w:t>
      </w:r>
      <w:r w:rsidR="00F47738">
        <w:rPr>
          <w:rFonts w:cstheme="minorHAnsi"/>
          <w:bCs/>
        </w:rPr>
        <w:t xml:space="preserve"> </w:t>
      </w:r>
      <w:r w:rsidR="00757471">
        <w:rPr>
          <w:rFonts w:cstheme="minorHAnsi"/>
          <w:bCs/>
        </w:rPr>
        <w:t xml:space="preserve">Cancer </w:t>
      </w:r>
      <w:r w:rsidR="00F47738">
        <w:rPr>
          <w:rFonts w:cstheme="minorHAnsi"/>
          <w:bCs/>
        </w:rPr>
        <w:t>(MDASI-HN)</w:t>
      </w:r>
      <w:r>
        <w:rPr>
          <w:rFonts w:cstheme="minorHAnsi"/>
          <w:bCs/>
        </w:rPr>
        <w:t xml:space="preserve">, the MD Anderson Dysphagia Inventory (MDADI), and Xerostomia Questionnaire (XQ). </w:t>
      </w:r>
      <w:r w:rsidR="00CC7F89">
        <w:rPr>
          <w:rFonts w:cstheme="minorHAnsi"/>
          <w:bCs/>
        </w:rPr>
        <w:t>Patients included in this study received</w:t>
      </w:r>
      <w:r>
        <w:rPr>
          <w:rFonts w:cstheme="minorHAnsi"/>
          <w:bCs/>
        </w:rPr>
        <w:t xml:space="preserve"> treatment with radical VMAT (chemo)radiotherapy </w:t>
      </w:r>
      <w:r w:rsidR="00F47738">
        <w:rPr>
          <w:rFonts w:cstheme="minorHAnsi"/>
          <w:bCs/>
        </w:rPr>
        <w:t>(</w:t>
      </w:r>
      <w:r>
        <w:rPr>
          <w:rFonts w:cstheme="minorHAnsi"/>
          <w:bCs/>
        </w:rPr>
        <w:t>66-70 Gy in 30-35 fractions</w:t>
      </w:r>
      <w:r w:rsidR="00F47738">
        <w:rPr>
          <w:rFonts w:cstheme="minorHAnsi"/>
          <w:bCs/>
        </w:rPr>
        <w:t>)</w:t>
      </w:r>
      <w:r>
        <w:rPr>
          <w:rFonts w:cstheme="minorHAnsi"/>
          <w:bCs/>
        </w:rPr>
        <w:t>. Patients were excluded if they had a confirmed local-regional recurrence prior to survey completion. The final study cohort consisted of 155 patients.</w:t>
      </w:r>
    </w:p>
    <w:p w14:paraId="5205591A" w14:textId="77777777" w:rsidR="005D7977" w:rsidRDefault="00F47738" w:rsidP="005D7977">
      <w:pPr>
        <w:spacing w:line="276" w:lineRule="auto"/>
        <w:rPr>
          <w:rFonts w:eastAsiaTheme="minorEastAsia" w:cstheme="minorHAnsi"/>
        </w:rPr>
      </w:pPr>
      <w:r>
        <w:rPr>
          <w:rFonts w:eastAsiaTheme="minorEastAsia" w:cstheme="minorHAnsi"/>
        </w:rPr>
        <w:lastRenderedPageBreak/>
        <w:t xml:space="preserve">Details regarding radiotherapy treatment at our centre have been previously described </w:t>
      </w:r>
      <w:r w:rsidR="005D7977">
        <w:rPr>
          <w:rFonts w:eastAsiaTheme="minorEastAsia" w:cstheme="minorHAnsi"/>
        </w:rPr>
        <w:t>(Weppler</w:t>
      </w:r>
      <w:r w:rsidR="00CC7F89">
        <w:rPr>
          <w:rFonts w:eastAsiaTheme="minorEastAsia" w:cstheme="minorHAnsi"/>
        </w:rPr>
        <w:t xml:space="preserve"> </w:t>
      </w:r>
      <w:r w:rsidR="00CC7F89">
        <w:rPr>
          <w:rFonts w:eastAsiaTheme="minorEastAsia" w:cstheme="minorHAnsi"/>
          <w:i/>
          <w:iCs/>
        </w:rPr>
        <w:t>et al</w:t>
      </w:r>
      <w:r w:rsidR="00CC7F89">
        <w:rPr>
          <w:rFonts w:eastAsiaTheme="minorEastAsia" w:cstheme="minorHAnsi"/>
        </w:rPr>
        <w:t>.</w:t>
      </w:r>
      <w:r w:rsidR="005D7977">
        <w:rPr>
          <w:rFonts w:eastAsiaTheme="minorEastAsia" w:cstheme="minorHAnsi"/>
        </w:rPr>
        <w:t>) and are summarized here. OAR planning objectives included:</w:t>
      </w:r>
      <w:r w:rsidR="005D7977" w:rsidRPr="00B7015F">
        <w:rPr>
          <w:rFonts w:cstheme="minorHAnsi"/>
        </w:rPr>
        <w:t xml:space="preserve"> </w:t>
      </w:r>
      <w:r w:rsidR="005D7977" w:rsidRPr="00C142CD">
        <w:rPr>
          <w:rFonts w:cstheme="minorHAnsi"/>
        </w:rPr>
        <w:t xml:space="preserve">brainstem D0.03cc </w:t>
      </w:r>
      <m:oMath>
        <m:r>
          <w:rPr>
            <w:rFonts w:ascii="Cambria Math" w:hAnsi="Cambria Math" w:cstheme="minorHAnsi"/>
          </w:rPr>
          <m:t>≤</m:t>
        </m:r>
      </m:oMath>
      <w:r w:rsidR="005D7977" w:rsidRPr="00C142CD">
        <w:rPr>
          <w:rFonts w:eastAsiaTheme="minorEastAsia" w:cstheme="minorHAnsi"/>
        </w:rPr>
        <w:t xml:space="preserve"> 54 Gy; spinal cord D0.03cc </w:t>
      </w:r>
      <m:oMath>
        <m:r>
          <w:rPr>
            <w:rFonts w:ascii="Cambria Math" w:eastAsiaTheme="minorEastAsia" w:hAnsi="Cambria Math" w:cstheme="minorHAnsi"/>
          </w:rPr>
          <m:t>≤</m:t>
        </m:r>
      </m:oMath>
      <w:r w:rsidR="005D7977" w:rsidRPr="00C142CD">
        <w:rPr>
          <w:rFonts w:eastAsiaTheme="minorEastAsia" w:cstheme="minorHAnsi"/>
        </w:rPr>
        <w:t xml:space="preserve"> 45 Gy; pharyngeal constrictor Dmean </w:t>
      </w:r>
      <m:oMath>
        <m:r>
          <w:rPr>
            <w:rFonts w:ascii="Cambria Math" w:eastAsiaTheme="minorEastAsia" w:hAnsi="Cambria Math" w:cstheme="minorHAnsi"/>
          </w:rPr>
          <m:t>≤</m:t>
        </m:r>
      </m:oMath>
      <w:r w:rsidR="005D7977" w:rsidRPr="00C142CD">
        <w:rPr>
          <w:rFonts w:eastAsiaTheme="minorEastAsia" w:cstheme="minorHAnsi"/>
        </w:rPr>
        <w:t xml:space="preserve"> 50 Gy; </w:t>
      </w:r>
      <w:r w:rsidR="005D7977">
        <w:rPr>
          <w:rFonts w:eastAsiaTheme="minorEastAsia" w:cstheme="minorHAnsi"/>
        </w:rPr>
        <w:t xml:space="preserve">and </w:t>
      </w:r>
      <w:r w:rsidR="005D7977" w:rsidRPr="00C142CD">
        <w:rPr>
          <w:rFonts w:eastAsiaTheme="minorEastAsia" w:cstheme="minorHAnsi"/>
        </w:rPr>
        <w:t xml:space="preserve">ipsilateral and contralateral parotid gland Dmean </w:t>
      </w:r>
      <m:oMath>
        <m:r>
          <w:rPr>
            <w:rFonts w:ascii="Cambria Math" w:eastAsiaTheme="minorEastAsia" w:hAnsi="Cambria Math" w:cstheme="minorHAnsi"/>
          </w:rPr>
          <m:t>≤</m:t>
        </m:r>
      </m:oMath>
      <w:r w:rsidR="005D7977" w:rsidRPr="00C142CD">
        <w:rPr>
          <w:rFonts w:eastAsiaTheme="minorEastAsia" w:cstheme="minorHAnsi"/>
        </w:rPr>
        <w:t xml:space="preserve"> 26 Gy.</w:t>
      </w:r>
      <w:r w:rsidR="005D7977">
        <w:rPr>
          <w:rFonts w:eastAsiaTheme="minorEastAsia" w:cstheme="minorHAnsi"/>
        </w:rPr>
        <w:t xml:space="preserve"> Treatments were planned using the Eclipse Treatment Planning System, Versions 11 and 13 </w:t>
      </w:r>
      <w:r w:rsidR="005D7977" w:rsidRPr="00C142CD">
        <w:rPr>
          <w:rFonts w:eastAsiaTheme="minorEastAsia" w:cstheme="minorHAnsi"/>
        </w:rPr>
        <w:t>(Varian Medical Systems, Palo Alta, CA).</w:t>
      </w:r>
      <w:r w:rsidR="005D7977">
        <w:rPr>
          <w:rFonts w:eastAsiaTheme="minorEastAsia" w:cstheme="minorHAnsi"/>
        </w:rPr>
        <w:t xml:space="preserve"> Institutional image-guided radiation therapy used daily kV-orthogonal imaging and weekly kV-cone beam CT (CBCT) imaging.</w:t>
      </w:r>
    </w:p>
    <w:p w14:paraId="32381483" w14:textId="77777777" w:rsidR="005D7977" w:rsidRDefault="005D7977" w:rsidP="005D7977">
      <w:pPr>
        <w:spacing w:line="276" w:lineRule="auto"/>
        <w:rPr>
          <w:rFonts w:cstheme="minorHAnsi"/>
          <w:bCs/>
        </w:rPr>
      </w:pPr>
      <w:r w:rsidRPr="00C142CD">
        <w:rPr>
          <w:rFonts w:cstheme="minorHAnsi"/>
          <w:bCs/>
        </w:rPr>
        <w:t xml:space="preserve">This study was approved by our institutional research ethics </w:t>
      </w:r>
      <w:r w:rsidRPr="0032296B">
        <w:rPr>
          <w:rFonts w:cstheme="minorHAnsi"/>
          <w:bCs/>
        </w:rPr>
        <w:t>board (HREBA.CC-19-0119).</w:t>
      </w:r>
    </w:p>
    <w:p w14:paraId="2C77A5CE" w14:textId="77777777" w:rsidR="005D7977" w:rsidRDefault="005D7977" w:rsidP="005D7977">
      <w:pPr>
        <w:spacing w:line="276" w:lineRule="auto"/>
        <w:rPr>
          <w:rFonts w:cstheme="minorHAnsi"/>
          <w:bCs/>
          <w:i/>
          <w:iCs/>
        </w:rPr>
      </w:pPr>
      <w:r>
        <w:rPr>
          <w:rFonts w:cstheme="minorHAnsi"/>
          <w:bCs/>
          <w:i/>
          <w:iCs/>
        </w:rPr>
        <w:t xml:space="preserve">Patient-Reported Outcome </w:t>
      </w:r>
      <w:commentRangeStart w:id="2"/>
      <w:r>
        <w:rPr>
          <w:rFonts w:cstheme="minorHAnsi"/>
          <w:bCs/>
          <w:i/>
          <w:iCs/>
        </w:rPr>
        <w:t>Instruments</w:t>
      </w:r>
      <w:commentRangeEnd w:id="2"/>
      <w:r w:rsidR="007A4DF0">
        <w:rPr>
          <w:rStyle w:val="CommentReference"/>
        </w:rPr>
        <w:commentReference w:id="2"/>
      </w:r>
    </w:p>
    <w:p w14:paraId="05209CDE" w14:textId="77777777" w:rsidR="005D7977" w:rsidRPr="00E8218D" w:rsidRDefault="005D7977" w:rsidP="005D7977">
      <w:pPr>
        <w:spacing w:line="276" w:lineRule="auto"/>
        <w:rPr>
          <w:rFonts w:cstheme="minorHAnsi"/>
          <w:bCs/>
        </w:rPr>
      </w:pPr>
      <w:r>
        <w:rPr>
          <w:rFonts w:cstheme="minorHAnsi"/>
          <w:bCs/>
        </w:rPr>
        <w:t>The MDASI</w:t>
      </w:r>
      <w:r w:rsidR="00F47738">
        <w:rPr>
          <w:rFonts w:cstheme="minorHAnsi"/>
          <w:bCs/>
        </w:rPr>
        <w:t>-HN</w:t>
      </w:r>
      <w:r>
        <w:rPr>
          <w:rFonts w:cstheme="minorHAnsi"/>
          <w:bCs/>
        </w:rPr>
        <w:t xml:space="preserve">, MDADI, and XQ are validated </w:t>
      </w:r>
      <w:r w:rsidR="00006834">
        <w:rPr>
          <w:rFonts w:cstheme="minorHAnsi"/>
          <w:bCs/>
        </w:rPr>
        <w:t>PRO</w:t>
      </w:r>
      <w:r>
        <w:rPr>
          <w:rFonts w:cstheme="minorHAnsi"/>
          <w:bCs/>
        </w:rPr>
        <w:t xml:space="preserve"> instruments</w:t>
      </w:r>
      <w:r w:rsidR="00193681">
        <w:rPr>
          <w:rFonts w:cstheme="minorHAnsi"/>
          <w:bCs/>
        </w:rPr>
        <w:t xml:space="preserve"> (Cleeland </w:t>
      </w:r>
      <w:r w:rsidR="00193681">
        <w:rPr>
          <w:rFonts w:cstheme="minorHAnsi"/>
          <w:bCs/>
          <w:i/>
          <w:iCs/>
        </w:rPr>
        <w:t>et al</w:t>
      </w:r>
      <w:r w:rsidR="00193681">
        <w:rPr>
          <w:rFonts w:cstheme="minorHAnsi"/>
          <w:bCs/>
        </w:rPr>
        <w:t xml:space="preserve">., Rosenthal </w:t>
      </w:r>
      <w:r w:rsidR="00193681">
        <w:rPr>
          <w:rFonts w:cstheme="minorHAnsi"/>
          <w:bCs/>
          <w:i/>
          <w:iCs/>
        </w:rPr>
        <w:t>et al</w:t>
      </w:r>
      <w:r w:rsidR="00193681">
        <w:rPr>
          <w:rFonts w:cstheme="minorHAnsi"/>
          <w:bCs/>
        </w:rPr>
        <w:t xml:space="preserve">., Chen </w:t>
      </w:r>
      <w:r w:rsidR="00193681">
        <w:rPr>
          <w:rFonts w:cstheme="minorHAnsi"/>
          <w:bCs/>
          <w:i/>
          <w:iCs/>
        </w:rPr>
        <w:t>et al.</w:t>
      </w:r>
      <w:r w:rsidR="00B95DFE">
        <w:rPr>
          <w:rFonts w:cstheme="minorHAnsi"/>
          <w:bCs/>
          <w:i/>
          <w:iCs/>
        </w:rPr>
        <w:t xml:space="preserve"> </w:t>
      </w:r>
      <w:r w:rsidR="00B95DFE">
        <w:rPr>
          <w:rFonts w:cstheme="minorHAnsi"/>
          <w:bCs/>
        </w:rPr>
        <w:t>2001</w:t>
      </w:r>
      <w:r w:rsidR="00193681">
        <w:rPr>
          <w:rFonts w:cstheme="minorHAnsi"/>
          <w:bCs/>
        </w:rPr>
        <w:t xml:space="preserve">, Eisbruch </w:t>
      </w:r>
      <w:r w:rsidR="00193681">
        <w:rPr>
          <w:rFonts w:cstheme="minorHAnsi"/>
          <w:bCs/>
          <w:i/>
          <w:iCs/>
        </w:rPr>
        <w:t>et al.</w:t>
      </w:r>
      <w:r w:rsidR="00193681">
        <w:rPr>
          <w:rFonts w:cstheme="minorHAnsi"/>
          <w:bCs/>
        </w:rPr>
        <w:t>)</w:t>
      </w:r>
      <w:r>
        <w:rPr>
          <w:rFonts w:cstheme="minorHAnsi"/>
          <w:bCs/>
        </w:rPr>
        <w:t>. The MDASI</w:t>
      </w:r>
      <w:r w:rsidR="00193681">
        <w:rPr>
          <w:rFonts w:cstheme="minorHAnsi"/>
          <w:bCs/>
        </w:rPr>
        <w:t>-HN</w:t>
      </w:r>
      <w:r>
        <w:rPr>
          <w:rFonts w:cstheme="minorHAnsi"/>
          <w:bCs/>
        </w:rPr>
        <w:t xml:space="preserve"> consists of 28 </w:t>
      </w:r>
      <w:r w:rsidR="00193681">
        <w:rPr>
          <w:rFonts w:cstheme="minorHAnsi"/>
          <w:bCs/>
        </w:rPr>
        <w:t>questions assessing</w:t>
      </w:r>
      <w:r>
        <w:rPr>
          <w:rFonts w:cstheme="minorHAnsi"/>
          <w:bCs/>
        </w:rPr>
        <w:t xml:space="preserve"> core symptoms</w:t>
      </w:r>
      <w:r w:rsidR="00193681">
        <w:rPr>
          <w:rFonts w:cstheme="minorHAnsi"/>
          <w:bCs/>
        </w:rPr>
        <w:t xml:space="preserve"> (13 items)</w:t>
      </w:r>
      <w:r w:rsidR="00E8218D">
        <w:rPr>
          <w:rFonts w:cstheme="minorHAnsi"/>
          <w:bCs/>
        </w:rPr>
        <w:t>,</w:t>
      </w:r>
      <w:r>
        <w:rPr>
          <w:rFonts w:cstheme="minorHAnsi"/>
          <w:bCs/>
        </w:rPr>
        <w:t xml:space="preserve"> head and neck-specific symptoms</w:t>
      </w:r>
      <w:r w:rsidR="00193681">
        <w:rPr>
          <w:rFonts w:cstheme="minorHAnsi"/>
          <w:bCs/>
        </w:rPr>
        <w:t xml:space="preserve"> (9 items)</w:t>
      </w:r>
      <w:r w:rsidR="00E8218D">
        <w:rPr>
          <w:rFonts w:cstheme="minorHAnsi"/>
          <w:bCs/>
        </w:rPr>
        <w:t>,</w:t>
      </w:r>
      <w:r w:rsidR="00193681">
        <w:rPr>
          <w:rFonts w:cstheme="minorHAnsi"/>
          <w:bCs/>
        </w:rPr>
        <w:t xml:space="preserve"> and</w:t>
      </w:r>
      <w:r>
        <w:rPr>
          <w:rFonts w:cstheme="minorHAnsi"/>
          <w:bCs/>
        </w:rPr>
        <w:t xml:space="preserve"> symptom interference on daily life</w:t>
      </w:r>
      <w:r w:rsidR="00193681">
        <w:rPr>
          <w:rFonts w:cstheme="minorHAnsi"/>
          <w:bCs/>
        </w:rPr>
        <w:t xml:space="preserve"> (6 items)</w:t>
      </w:r>
      <w:r>
        <w:rPr>
          <w:rFonts w:cstheme="minorHAnsi"/>
          <w:bCs/>
        </w:rPr>
        <w:t xml:space="preserve"> (Cleeland </w:t>
      </w:r>
      <w:r>
        <w:rPr>
          <w:rFonts w:cstheme="minorHAnsi"/>
          <w:bCs/>
          <w:i/>
          <w:iCs/>
        </w:rPr>
        <w:t>et al</w:t>
      </w:r>
      <w:r>
        <w:rPr>
          <w:rFonts w:cstheme="minorHAnsi"/>
          <w:bCs/>
        </w:rPr>
        <w:t xml:space="preserve">., Rosenthal </w:t>
      </w:r>
      <w:r>
        <w:rPr>
          <w:rFonts w:cstheme="minorHAnsi"/>
          <w:bCs/>
          <w:i/>
          <w:iCs/>
        </w:rPr>
        <w:t>et al.</w:t>
      </w:r>
      <w:r>
        <w:rPr>
          <w:rFonts w:cstheme="minorHAnsi"/>
          <w:bCs/>
        </w:rPr>
        <w:t>).</w:t>
      </w:r>
      <w:r w:rsidRPr="0068752B">
        <w:rPr>
          <w:rFonts w:cstheme="minorHAnsi"/>
          <w:bCs/>
        </w:rPr>
        <w:t xml:space="preserve"> </w:t>
      </w:r>
      <w:r>
        <w:rPr>
          <w:rFonts w:cstheme="minorHAnsi"/>
          <w:bCs/>
        </w:rPr>
        <w:t>Each item is ranked from 0 (symptom not present) to 10 (symptom is as bad as you can imagine)</w:t>
      </w:r>
      <w:r w:rsidR="00E8218D">
        <w:rPr>
          <w:rFonts w:cstheme="minorHAnsi"/>
          <w:bCs/>
        </w:rPr>
        <w:t>. Corresponding</w:t>
      </w:r>
      <w:r w:rsidR="00193681">
        <w:rPr>
          <w:rFonts w:cstheme="minorHAnsi"/>
          <w:bCs/>
        </w:rPr>
        <w:t xml:space="preserve"> symptom burden</w:t>
      </w:r>
      <w:r w:rsidR="00E8218D">
        <w:rPr>
          <w:rFonts w:cstheme="minorHAnsi"/>
          <w:bCs/>
        </w:rPr>
        <w:t xml:space="preserve"> is</w:t>
      </w:r>
      <w:r w:rsidR="00193681">
        <w:rPr>
          <w:rFonts w:cstheme="minorHAnsi"/>
          <w:bCs/>
        </w:rPr>
        <w:t xml:space="preserve"> clinically interpreted as: none</w:t>
      </w:r>
      <w:r w:rsidR="00E8218D">
        <w:rPr>
          <w:rFonts w:cstheme="minorHAnsi"/>
          <w:bCs/>
        </w:rPr>
        <w:t xml:space="preserve"> (item rating of 0)</w:t>
      </w:r>
      <w:r w:rsidR="00193681">
        <w:rPr>
          <w:rFonts w:cstheme="minorHAnsi"/>
          <w:bCs/>
        </w:rPr>
        <w:t>; mild</w:t>
      </w:r>
      <w:r w:rsidR="00E8218D">
        <w:rPr>
          <w:rFonts w:cstheme="minorHAnsi"/>
          <w:bCs/>
        </w:rPr>
        <w:t xml:space="preserve"> (1 to 4)</w:t>
      </w:r>
      <w:r w:rsidR="00193681">
        <w:rPr>
          <w:rFonts w:cstheme="minorHAnsi"/>
          <w:bCs/>
        </w:rPr>
        <w:t>; moderate</w:t>
      </w:r>
      <w:r w:rsidR="00E8218D">
        <w:rPr>
          <w:rFonts w:cstheme="minorHAnsi"/>
          <w:bCs/>
        </w:rPr>
        <w:t xml:space="preserve"> (5 to 6)</w:t>
      </w:r>
      <w:r w:rsidR="00193681">
        <w:rPr>
          <w:rFonts w:cstheme="minorHAnsi"/>
          <w:bCs/>
        </w:rPr>
        <w:t xml:space="preserve">; </w:t>
      </w:r>
      <w:r w:rsidR="00E8218D">
        <w:rPr>
          <w:rFonts w:cstheme="minorHAnsi"/>
          <w:bCs/>
        </w:rPr>
        <w:t xml:space="preserve">or </w:t>
      </w:r>
      <w:r w:rsidR="00193681">
        <w:rPr>
          <w:rFonts w:cstheme="minorHAnsi"/>
          <w:bCs/>
        </w:rPr>
        <w:t>severe</w:t>
      </w:r>
      <w:r w:rsidR="00E8218D">
        <w:rPr>
          <w:rFonts w:cstheme="minorHAnsi"/>
          <w:bCs/>
        </w:rPr>
        <w:t xml:space="preserve"> (7 to 10)</w:t>
      </w:r>
      <w:r>
        <w:rPr>
          <w:rFonts w:cstheme="minorHAnsi"/>
          <w:bCs/>
        </w:rPr>
        <w:t xml:space="preserve"> (Cleeland </w:t>
      </w:r>
      <w:r>
        <w:rPr>
          <w:rFonts w:cstheme="minorHAnsi"/>
          <w:bCs/>
          <w:i/>
          <w:iCs/>
        </w:rPr>
        <w:t>et al</w:t>
      </w:r>
      <w:r>
        <w:rPr>
          <w:rFonts w:cstheme="minorHAnsi"/>
          <w:bCs/>
        </w:rPr>
        <w:t xml:space="preserve">.). </w:t>
      </w:r>
      <w:r w:rsidR="00E8218D">
        <w:rPr>
          <w:rFonts w:cstheme="minorHAnsi"/>
          <w:bCs/>
        </w:rPr>
        <w:t>Summary scores for each of the core, head and neck, and interference subgroups are def</w:t>
      </w:r>
      <w:r w:rsidR="00006834">
        <w:rPr>
          <w:rFonts w:cstheme="minorHAnsi"/>
          <w:bCs/>
        </w:rPr>
        <w:t>ined</w:t>
      </w:r>
      <w:r w:rsidR="00E8218D">
        <w:rPr>
          <w:rFonts w:cstheme="minorHAnsi"/>
          <w:bCs/>
        </w:rPr>
        <w:t xml:space="preserve"> by the maximum rating of any item within that subgroup. Subgroup symptom burden is interpreted as: none (all items rated 0); mild (all items rated &lt;5 with at least one item rated </w:t>
      </w:r>
      <m:oMath>
        <m:r>
          <w:rPr>
            <w:rFonts w:ascii="Cambria Math" w:hAnsi="Cambria Math" w:cstheme="minorHAnsi"/>
          </w:rPr>
          <m:t>≥</m:t>
        </m:r>
      </m:oMath>
      <w:r w:rsidR="00E8218D">
        <w:rPr>
          <w:rFonts w:eastAsiaTheme="minorEastAsia" w:cstheme="minorHAnsi"/>
          <w:bCs/>
        </w:rPr>
        <w:t xml:space="preserve">1); moderate (all items rated &lt;7 with at least one item rate </w:t>
      </w:r>
      <m:oMath>
        <m:r>
          <w:rPr>
            <w:rFonts w:ascii="Cambria Math" w:eastAsiaTheme="minorEastAsia" w:hAnsi="Cambria Math" w:cstheme="minorHAnsi"/>
          </w:rPr>
          <m:t>≥</m:t>
        </m:r>
      </m:oMath>
      <w:r w:rsidR="00E8218D">
        <w:rPr>
          <w:rFonts w:eastAsiaTheme="minorEastAsia" w:cstheme="minorHAnsi"/>
          <w:bCs/>
        </w:rPr>
        <w:t xml:space="preserve">5); severe (at least one item rated </w:t>
      </w:r>
      <m:oMath>
        <m:r>
          <w:rPr>
            <w:rFonts w:ascii="Cambria Math" w:eastAsiaTheme="minorEastAsia" w:hAnsi="Cambria Math" w:cstheme="minorHAnsi"/>
          </w:rPr>
          <m:t>≥</m:t>
        </m:r>
      </m:oMath>
      <w:r w:rsidR="00E8218D">
        <w:rPr>
          <w:rFonts w:eastAsiaTheme="minorEastAsia" w:cstheme="minorHAnsi"/>
          <w:bCs/>
        </w:rPr>
        <w:t>7)</w:t>
      </w:r>
      <w:r>
        <w:rPr>
          <w:rFonts w:eastAsiaTheme="minorEastAsia" w:cstheme="minorHAnsi"/>
          <w:bCs/>
        </w:rPr>
        <w:t xml:space="preserve"> (Townes </w:t>
      </w:r>
      <w:r>
        <w:rPr>
          <w:rFonts w:eastAsiaTheme="minorEastAsia" w:cstheme="minorHAnsi"/>
          <w:bCs/>
          <w:i/>
          <w:iCs/>
        </w:rPr>
        <w:t>et al</w:t>
      </w:r>
      <w:r>
        <w:rPr>
          <w:rFonts w:eastAsiaTheme="minorEastAsia" w:cstheme="minorHAnsi"/>
          <w:bCs/>
        </w:rPr>
        <w:t xml:space="preserve">., Eraj </w:t>
      </w:r>
      <w:r>
        <w:rPr>
          <w:rFonts w:eastAsiaTheme="minorEastAsia" w:cstheme="minorHAnsi"/>
          <w:bCs/>
          <w:i/>
          <w:iCs/>
        </w:rPr>
        <w:t>et al</w:t>
      </w:r>
      <w:r>
        <w:rPr>
          <w:rFonts w:eastAsiaTheme="minorEastAsia" w:cstheme="minorHAnsi"/>
          <w:bCs/>
        </w:rPr>
        <w:t xml:space="preserve">., Gunn </w:t>
      </w:r>
      <w:r>
        <w:rPr>
          <w:rFonts w:eastAsiaTheme="minorEastAsia" w:cstheme="minorHAnsi"/>
          <w:bCs/>
          <w:i/>
          <w:iCs/>
        </w:rPr>
        <w:t>et al</w:t>
      </w:r>
      <w:r>
        <w:rPr>
          <w:rFonts w:eastAsiaTheme="minorEastAsia" w:cstheme="minorHAnsi"/>
          <w:bCs/>
        </w:rPr>
        <w:t xml:space="preserve">.). </w:t>
      </w:r>
    </w:p>
    <w:p w14:paraId="4F2E99A2" w14:textId="77777777" w:rsidR="005D7977" w:rsidRPr="006153C3" w:rsidRDefault="005D7977" w:rsidP="005D7977">
      <w:pPr>
        <w:spacing w:line="276" w:lineRule="auto"/>
        <w:rPr>
          <w:rFonts w:eastAsiaTheme="minorEastAsia" w:cstheme="minorHAnsi"/>
          <w:bCs/>
        </w:rPr>
      </w:pPr>
      <w:r>
        <w:rPr>
          <w:rFonts w:eastAsiaTheme="minorEastAsia" w:cstheme="minorHAnsi"/>
          <w:bCs/>
        </w:rPr>
        <w:t xml:space="preserve">The MDADI </w:t>
      </w:r>
      <w:r w:rsidR="003C4BF0">
        <w:rPr>
          <w:rFonts w:eastAsiaTheme="minorEastAsia" w:cstheme="minorHAnsi"/>
          <w:bCs/>
        </w:rPr>
        <w:t>contains</w:t>
      </w:r>
      <w:r>
        <w:rPr>
          <w:rFonts w:eastAsiaTheme="minorEastAsia" w:cstheme="minorHAnsi"/>
          <w:bCs/>
        </w:rPr>
        <w:t xml:space="preserve"> 20 questions</w:t>
      </w:r>
      <w:r w:rsidR="00951AEA">
        <w:rPr>
          <w:rFonts w:eastAsiaTheme="minorEastAsia" w:cstheme="minorHAnsi"/>
          <w:bCs/>
        </w:rPr>
        <w:t xml:space="preserve"> assessing physical </w:t>
      </w:r>
      <w:r w:rsidR="001E059F">
        <w:rPr>
          <w:rFonts w:eastAsiaTheme="minorEastAsia" w:cstheme="minorHAnsi"/>
          <w:bCs/>
        </w:rPr>
        <w:t>swallowing ability</w:t>
      </w:r>
      <w:r w:rsidR="00951AEA">
        <w:rPr>
          <w:rFonts w:eastAsiaTheme="minorEastAsia" w:cstheme="minorHAnsi"/>
          <w:bCs/>
        </w:rPr>
        <w:t xml:space="preserve"> (8 items), functional </w:t>
      </w:r>
      <w:r w:rsidR="001E059F">
        <w:rPr>
          <w:rFonts w:eastAsiaTheme="minorEastAsia" w:cstheme="minorHAnsi"/>
          <w:bCs/>
        </w:rPr>
        <w:t>impact of swallowing dysfunction</w:t>
      </w:r>
      <w:r w:rsidR="00951AEA">
        <w:rPr>
          <w:rFonts w:eastAsiaTheme="minorEastAsia" w:cstheme="minorHAnsi"/>
          <w:bCs/>
        </w:rPr>
        <w:t xml:space="preserve"> (5 items), emotional impact (6 items), and the general influence of swallowing ability on daily life (1 item) (Chen </w:t>
      </w:r>
      <w:r w:rsidR="00951AEA">
        <w:rPr>
          <w:rFonts w:eastAsiaTheme="minorEastAsia" w:cstheme="minorHAnsi"/>
          <w:bCs/>
          <w:i/>
          <w:iCs/>
        </w:rPr>
        <w:t>et al</w:t>
      </w:r>
      <w:r w:rsidR="00951AEA">
        <w:rPr>
          <w:rFonts w:eastAsiaTheme="minorEastAsia" w:cstheme="minorHAnsi"/>
          <w:bCs/>
        </w:rPr>
        <w:t>.).  Ratings for p</w:t>
      </w:r>
      <w:r>
        <w:rPr>
          <w:rFonts w:eastAsiaTheme="minorEastAsia" w:cstheme="minorHAnsi"/>
          <w:bCs/>
        </w:rPr>
        <w:t xml:space="preserve">hysical, functional, and emotional items </w:t>
      </w:r>
      <w:r w:rsidR="00951AEA">
        <w:rPr>
          <w:rFonts w:eastAsiaTheme="minorEastAsia" w:cstheme="minorHAnsi"/>
          <w:bCs/>
        </w:rPr>
        <w:t xml:space="preserve">are summed to </w:t>
      </w:r>
      <w:r>
        <w:rPr>
          <w:rFonts w:eastAsiaTheme="minorEastAsia" w:cstheme="minorHAnsi"/>
          <w:bCs/>
        </w:rPr>
        <w:t xml:space="preserve">produce the </w:t>
      </w:r>
      <w:r w:rsidR="00951AEA">
        <w:rPr>
          <w:rFonts w:eastAsiaTheme="minorEastAsia" w:cstheme="minorHAnsi"/>
          <w:bCs/>
        </w:rPr>
        <w:t>composite</w:t>
      </w:r>
      <w:r>
        <w:rPr>
          <w:rFonts w:eastAsiaTheme="minorEastAsia" w:cstheme="minorHAnsi"/>
          <w:bCs/>
        </w:rPr>
        <w:t xml:space="preserve"> score (Chen </w:t>
      </w:r>
      <w:r>
        <w:rPr>
          <w:rFonts w:eastAsiaTheme="minorEastAsia" w:cstheme="minorHAnsi"/>
          <w:bCs/>
          <w:i/>
          <w:iCs/>
        </w:rPr>
        <w:t>et al</w:t>
      </w:r>
      <w:r>
        <w:rPr>
          <w:rFonts w:eastAsiaTheme="minorEastAsia" w:cstheme="minorHAnsi"/>
          <w:bCs/>
        </w:rPr>
        <w:t xml:space="preserve">.). Each item is rated on a 5-point Likert scale from Strongly Disagree to Strongly Agree. </w:t>
      </w:r>
      <w:r w:rsidR="00951AEA">
        <w:rPr>
          <w:rFonts w:eastAsiaTheme="minorEastAsia" w:cstheme="minorHAnsi"/>
          <w:bCs/>
        </w:rPr>
        <w:t xml:space="preserve">For this study, </w:t>
      </w:r>
      <w:r>
        <w:rPr>
          <w:rFonts w:eastAsiaTheme="minorEastAsia" w:cstheme="minorHAnsi"/>
          <w:bCs/>
        </w:rPr>
        <w:t xml:space="preserve">Likert-responses </w:t>
      </w:r>
      <w:r w:rsidR="00951AEA">
        <w:rPr>
          <w:rFonts w:eastAsiaTheme="minorEastAsia" w:cstheme="minorHAnsi"/>
          <w:bCs/>
        </w:rPr>
        <w:t xml:space="preserve">were converted </w:t>
      </w:r>
      <w:r>
        <w:rPr>
          <w:rFonts w:eastAsiaTheme="minorEastAsia" w:cstheme="minorHAnsi"/>
          <w:bCs/>
        </w:rPr>
        <w:t>to values from 1 to 5</w:t>
      </w:r>
      <w:r w:rsidR="00175A8B">
        <w:rPr>
          <w:rFonts w:eastAsiaTheme="minorEastAsia" w:cstheme="minorHAnsi"/>
          <w:bCs/>
        </w:rPr>
        <w:t>, summed, and normalized to 100</w:t>
      </w:r>
      <w:r w:rsidR="00B95DFE">
        <w:rPr>
          <w:rFonts w:eastAsiaTheme="minorEastAsia" w:cstheme="minorHAnsi"/>
          <w:bCs/>
        </w:rPr>
        <w:t xml:space="preserve"> so that </w:t>
      </w:r>
      <w:r w:rsidR="00175A8B">
        <w:rPr>
          <w:rFonts w:eastAsiaTheme="minorEastAsia" w:cstheme="minorHAnsi"/>
          <w:bCs/>
        </w:rPr>
        <w:t>h</w:t>
      </w:r>
      <w:r>
        <w:rPr>
          <w:rFonts w:eastAsiaTheme="minorEastAsia" w:cstheme="minorHAnsi"/>
          <w:bCs/>
        </w:rPr>
        <w:t xml:space="preserve">igher scores denoted </w:t>
      </w:r>
      <w:r w:rsidR="00951AEA">
        <w:rPr>
          <w:rFonts w:eastAsiaTheme="minorEastAsia" w:cstheme="minorHAnsi"/>
          <w:bCs/>
        </w:rPr>
        <w:t>more severe symptoms</w:t>
      </w:r>
      <w:r w:rsidR="00B95DFE">
        <w:rPr>
          <w:rFonts w:eastAsiaTheme="minorEastAsia" w:cstheme="minorHAnsi"/>
          <w:bCs/>
        </w:rPr>
        <w:t>. This provided greater</w:t>
      </w:r>
      <w:r w:rsidR="009458F4">
        <w:rPr>
          <w:rFonts w:eastAsiaTheme="minorEastAsia" w:cstheme="minorHAnsi"/>
          <w:bCs/>
        </w:rPr>
        <w:t xml:space="preserve"> </w:t>
      </w:r>
      <w:r w:rsidR="00175A8B">
        <w:rPr>
          <w:rFonts w:eastAsiaTheme="minorEastAsia" w:cstheme="minorHAnsi"/>
          <w:bCs/>
        </w:rPr>
        <w:t>co</w:t>
      </w:r>
      <w:r w:rsidR="00CC7F89">
        <w:rPr>
          <w:rFonts w:eastAsiaTheme="minorEastAsia" w:cstheme="minorHAnsi"/>
          <w:bCs/>
        </w:rPr>
        <w:t>mparability</w:t>
      </w:r>
      <w:r w:rsidR="009458F4">
        <w:rPr>
          <w:rFonts w:eastAsiaTheme="minorEastAsia" w:cstheme="minorHAnsi"/>
          <w:bCs/>
        </w:rPr>
        <w:t xml:space="preserve"> with the MDASI</w:t>
      </w:r>
      <w:r w:rsidR="00A93E4D">
        <w:rPr>
          <w:rFonts w:eastAsiaTheme="minorEastAsia" w:cstheme="minorHAnsi"/>
          <w:bCs/>
        </w:rPr>
        <w:t>-HN</w:t>
      </w:r>
      <w:r w:rsidR="009458F4">
        <w:rPr>
          <w:rFonts w:eastAsiaTheme="minorEastAsia" w:cstheme="minorHAnsi"/>
          <w:bCs/>
        </w:rPr>
        <w:t xml:space="preserve"> and XQ scoring systems.</w:t>
      </w:r>
      <w:r w:rsidR="00175A8B">
        <w:rPr>
          <w:rFonts w:eastAsiaTheme="minorEastAsia" w:cstheme="minorHAnsi"/>
          <w:bCs/>
        </w:rPr>
        <w:t xml:space="preserve"> With this conversion, MDADI scores are interpreted as: minimal (summary score of 0 to 19), mild (20 to 39), moderate (40 to 59), severe (</w:t>
      </w:r>
      <w:r w:rsidR="00B95DFE">
        <w:rPr>
          <w:rFonts w:eastAsiaTheme="minorEastAsia" w:cstheme="minorHAnsi"/>
          <w:bCs/>
        </w:rPr>
        <w:t xml:space="preserve">60 to 79), and profound (80 to 100) (Chen </w:t>
      </w:r>
      <w:r w:rsidR="00B95DFE">
        <w:rPr>
          <w:rFonts w:eastAsiaTheme="minorEastAsia" w:cstheme="minorHAnsi"/>
          <w:bCs/>
          <w:i/>
          <w:iCs/>
        </w:rPr>
        <w:t>et al</w:t>
      </w:r>
      <w:r w:rsidR="00B95DFE">
        <w:rPr>
          <w:rFonts w:eastAsiaTheme="minorEastAsia" w:cstheme="minorHAnsi"/>
          <w:bCs/>
        </w:rPr>
        <w:t xml:space="preserve">. 2009, Ortigara </w:t>
      </w:r>
      <w:r w:rsidR="00B95DFE">
        <w:rPr>
          <w:rFonts w:eastAsiaTheme="minorEastAsia" w:cstheme="minorHAnsi"/>
          <w:bCs/>
          <w:i/>
          <w:iCs/>
        </w:rPr>
        <w:t>et al</w:t>
      </w:r>
      <w:r w:rsidR="00B95DFE">
        <w:rPr>
          <w:rFonts w:eastAsiaTheme="minorEastAsia" w:cstheme="minorHAnsi"/>
          <w:bCs/>
        </w:rPr>
        <w:t>.).</w:t>
      </w:r>
    </w:p>
    <w:p w14:paraId="49C8C367" w14:textId="77777777" w:rsidR="005D7977" w:rsidRPr="00425B6E" w:rsidRDefault="005D7977" w:rsidP="001E059F">
      <w:pPr>
        <w:spacing w:line="276" w:lineRule="auto"/>
        <w:rPr>
          <w:rFonts w:cstheme="minorHAnsi"/>
          <w:bCs/>
        </w:rPr>
      </w:pPr>
      <w:r>
        <w:rPr>
          <w:rFonts w:eastAsiaTheme="minorEastAsia" w:cstheme="minorHAnsi"/>
          <w:bCs/>
        </w:rPr>
        <w:t xml:space="preserve">The XQ </w:t>
      </w:r>
      <w:r w:rsidR="001E059F">
        <w:rPr>
          <w:rFonts w:eastAsiaTheme="minorEastAsia" w:cstheme="minorHAnsi"/>
          <w:bCs/>
        </w:rPr>
        <w:t xml:space="preserve">is an 8-item assessment of xerostomia symptoms while eating (4 items) and while not eating (4 </w:t>
      </w:r>
      <w:r w:rsidR="001E059F" w:rsidRPr="00425B6E">
        <w:rPr>
          <w:rFonts w:eastAsiaTheme="minorEastAsia" w:cstheme="minorHAnsi"/>
          <w:bCs/>
        </w:rPr>
        <w:t>items).</w:t>
      </w:r>
      <w:r w:rsidRPr="00425B6E">
        <w:rPr>
          <w:rFonts w:eastAsiaTheme="minorEastAsia" w:cstheme="minorHAnsi"/>
          <w:bCs/>
        </w:rPr>
        <w:t xml:space="preserve"> </w:t>
      </w:r>
      <w:r w:rsidR="001E059F" w:rsidRPr="00425B6E">
        <w:rPr>
          <w:rFonts w:eastAsiaTheme="minorEastAsia" w:cstheme="minorHAnsi"/>
          <w:bCs/>
        </w:rPr>
        <w:t>Item s</w:t>
      </w:r>
      <w:r w:rsidRPr="00425B6E">
        <w:rPr>
          <w:rFonts w:eastAsiaTheme="minorEastAsia" w:cstheme="minorHAnsi"/>
          <w:bCs/>
        </w:rPr>
        <w:t xml:space="preserve">cores are totalled and normalized out of 100 (Eisbruch </w:t>
      </w:r>
      <w:r w:rsidRPr="00425B6E">
        <w:rPr>
          <w:rFonts w:eastAsiaTheme="minorEastAsia" w:cstheme="minorHAnsi"/>
          <w:bCs/>
          <w:i/>
          <w:iCs/>
        </w:rPr>
        <w:t>et al</w:t>
      </w:r>
      <w:r w:rsidRPr="00425B6E">
        <w:rPr>
          <w:rFonts w:eastAsiaTheme="minorEastAsia" w:cstheme="minorHAnsi"/>
          <w:bCs/>
        </w:rPr>
        <w:t>.).</w:t>
      </w:r>
    </w:p>
    <w:p w14:paraId="35FD214F" w14:textId="77777777" w:rsidR="005D7977" w:rsidRPr="00425B6E" w:rsidRDefault="005D7977" w:rsidP="005D7977">
      <w:pPr>
        <w:spacing w:line="276" w:lineRule="auto"/>
        <w:rPr>
          <w:rFonts w:cstheme="minorHAnsi"/>
          <w:bCs/>
          <w:i/>
          <w:iCs/>
        </w:rPr>
      </w:pPr>
      <w:r w:rsidRPr="00425B6E">
        <w:rPr>
          <w:rFonts w:cstheme="minorHAnsi"/>
          <w:bCs/>
          <w:i/>
          <w:iCs/>
        </w:rPr>
        <w:t>Data Collection</w:t>
      </w:r>
      <w:r w:rsidR="00525916" w:rsidRPr="00425B6E">
        <w:rPr>
          <w:rFonts w:cstheme="minorHAnsi"/>
          <w:bCs/>
          <w:i/>
          <w:iCs/>
        </w:rPr>
        <w:t xml:space="preserve"> – Chart Parameters, Planned Dose, and</w:t>
      </w:r>
      <w:r w:rsidRPr="00425B6E">
        <w:rPr>
          <w:rFonts w:cstheme="minorHAnsi"/>
          <w:bCs/>
          <w:i/>
          <w:iCs/>
        </w:rPr>
        <w:t xml:space="preserve"> Estimated Delivered Dose</w:t>
      </w:r>
    </w:p>
    <w:p w14:paraId="4AF393D6" w14:textId="6E6B4379" w:rsidR="00425B6E" w:rsidRDefault="001A21DA" w:rsidP="005D7977">
      <w:pPr>
        <w:spacing w:line="276" w:lineRule="auto"/>
        <w:rPr>
          <w:rFonts w:cstheme="minorHAnsi"/>
          <w:bCs/>
          <w:iCs/>
        </w:rPr>
      </w:pPr>
      <w:r w:rsidRPr="00425B6E">
        <w:rPr>
          <w:rFonts w:cstheme="minorHAnsi"/>
          <w:bCs/>
        </w:rPr>
        <w:t>Data for this study consisted of chart parameters (</w:t>
      </w:r>
      <w:r w:rsidR="00385A48" w:rsidRPr="00425B6E">
        <w:rPr>
          <w:rFonts w:cstheme="minorHAnsi"/>
          <w:bCs/>
        </w:rPr>
        <w:t>Table 1</w:t>
      </w:r>
      <w:r w:rsidRPr="00425B6E">
        <w:rPr>
          <w:rFonts w:cstheme="minorHAnsi"/>
          <w:bCs/>
        </w:rPr>
        <w:t>)</w:t>
      </w:r>
      <w:r w:rsidR="00385A48" w:rsidRPr="00425B6E">
        <w:rPr>
          <w:rFonts w:cstheme="minorHAnsi"/>
          <w:bCs/>
        </w:rPr>
        <w:t xml:space="preserve"> and</w:t>
      </w:r>
      <w:r w:rsidRPr="00425B6E">
        <w:rPr>
          <w:rFonts w:cstheme="minorHAnsi"/>
          <w:bCs/>
        </w:rPr>
        <w:t xml:space="preserve"> planned</w:t>
      </w:r>
      <w:ins w:id="3" w:author="Wendy Lani Smith" w:date="2020-05-08T11:31:00Z">
        <w:r w:rsidR="007A4DF0">
          <w:rPr>
            <w:rFonts w:cstheme="minorHAnsi"/>
            <w:bCs/>
          </w:rPr>
          <w:t xml:space="preserve"> and delivered</w:t>
        </w:r>
      </w:ins>
      <w:r w:rsidRPr="00425B6E">
        <w:rPr>
          <w:rFonts w:cstheme="minorHAnsi"/>
          <w:bCs/>
        </w:rPr>
        <w:t xml:space="preserve"> </w:t>
      </w:r>
      <w:r w:rsidR="00385A48" w:rsidRPr="00425B6E">
        <w:rPr>
          <w:rFonts w:cstheme="minorHAnsi"/>
          <w:bCs/>
        </w:rPr>
        <w:t xml:space="preserve">OAR </w:t>
      </w:r>
      <w:r w:rsidRPr="00425B6E">
        <w:rPr>
          <w:rFonts w:cstheme="minorHAnsi"/>
          <w:bCs/>
        </w:rPr>
        <w:t>dose parameter values</w:t>
      </w:r>
      <w:r w:rsidR="00385A48" w:rsidRPr="00425B6E">
        <w:rPr>
          <w:rFonts w:cstheme="minorHAnsi"/>
          <w:bCs/>
        </w:rPr>
        <w:t xml:space="preserve">. </w:t>
      </w:r>
      <w:r w:rsidR="00425B6E">
        <w:rPr>
          <w:rFonts w:cstheme="minorHAnsi"/>
          <w:bCs/>
        </w:rPr>
        <w:t>Previously</w:t>
      </w:r>
      <w:r w:rsidR="00385A48" w:rsidRPr="00425B6E">
        <w:rPr>
          <w:rFonts w:cstheme="minorHAnsi"/>
          <w:bCs/>
        </w:rPr>
        <w:t xml:space="preserve"> validated deformable image registration workflows</w:t>
      </w:r>
      <w:r w:rsidR="00425B6E">
        <w:rPr>
          <w:rFonts w:cstheme="minorHAnsi"/>
          <w:bCs/>
        </w:rPr>
        <w:t xml:space="preserve"> allowed us to estimate delivered OAR dose</w:t>
      </w:r>
      <w:r w:rsidR="00385A48" w:rsidRPr="00425B6E">
        <w:rPr>
          <w:rFonts w:cstheme="minorHAnsi"/>
          <w:bCs/>
        </w:rPr>
        <w:t xml:space="preserve"> (Weppler </w:t>
      </w:r>
      <w:r w:rsidR="00385A48" w:rsidRPr="00425B6E">
        <w:rPr>
          <w:rFonts w:cstheme="minorHAnsi"/>
          <w:bCs/>
          <w:i/>
        </w:rPr>
        <w:t>et al</w:t>
      </w:r>
      <w:r w:rsidR="00385A48" w:rsidRPr="00425B6E">
        <w:rPr>
          <w:rFonts w:cstheme="minorHAnsi"/>
          <w:bCs/>
          <w:iCs/>
        </w:rPr>
        <w:t xml:space="preserve">.). </w:t>
      </w:r>
      <w:del w:id="4" w:author="Wendy Lani Smith" w:date="2020-05-08T11:32:00Z">
        <w:r w:rsidR="00425B6E" w:rsidDel="007A4DF0">
          <w:rPr>
            <w:rFonts w:cstheme="minorHAnsi"/>
            <w:bCs/>
            <w:iCs/>
          </w:rPr>
          <w:delText>To estimate interfractional anatomical changes, we deformed a copy of each patient’s planning CT to their last-acquired on-unit CBCT image. This provided a contoured “synthetic CT” of during-treatment patient anatomy. The original treatment plan was reapplied to the synthetic CT and dose recalculated in the Treatment Planning System.</w:delText>
        </w:r>
      </w:del>
    </w:p>
    <w:p w14:paraId="7D7B6529" w14:textId="77777777" w:rsidR="00425B6E" w:rsidRPr="00425B6E" w:rsidRDefault="00306793" w:rsidP="005D7977">
      <w:pPr>
        <w:spacing w:line="276" w:lineRule="auto"/>
        <w:rPr>
          <w:rFonts w:cstheme="minorHAnsi"/>
          <w:bCs/>
          <w:iCs/>
        </w:rPr>
      </w:pPr>
      <w:r>
        <w:rPr>
          <w:rFonts w:cstheme="minorHAnsi"/>
          <w:bCs/>
          <w:iCs/>
        </w:rPr>
        <w:lastRenderedPageBreak/>
        <w:t>Using Mann-Whitney U tests and Fisher’s exact tests</w:t>
      </w:r>
      <w:r w:rsidR="00425B6E">
        <w:rPr>
          <w:rFonts w:cstheme="minorHAnsi"/>
          <w:bCs/>
          <w:iCs/>
        </w:rPr>
        <w:t xml:space="preserve">, we </w:t>
      </w:r>
      <w:r>
        <w:rPr>
          <w:rFonts w:cstheme="minorHAnsi"/>
          <w:bCs/>
          <w:iCs/>
        </w:rPr>
        <w:t>assessed</w:t>
      </w:r>
      <w:r w:rsidR="00425B6E">
        <w:rPr>
          <w:rFonts w:cstheme="minorHAnsi"/>
          <w:bCs/>
          <w:iCs/>
        </w:rPr>
        <w:t xml:space="preserve"> whether chart parameters such as cancer site and performance status were significantly associated with PRO subgroups and individual items. </w:t>
      </w:r>
      <w:r>
        <w:rPr>
          <w:rFonts w:cstheme="minorHAnsi"/>
          <w:bCs/>
          <w:iCs/>
        </w:rPr>
        <w:t>PRO responses were divided into none/mild vs. moderate/severe categories</w:t>
      </w:r>
      <w:r w:rsidR="00A93E4D">
        <w:rPr>
          <w:rFonts w:cstheme="minorHAnsi"/>
          <w:bCs/>
          <w:iCs/>
        </w:rPr>
        <w:t xml:space="preserve"> (MDASI-HN responses &lt;5 vs. </w:t>
      </w:r>
      <m:oMath>
        <m:r>
          <w:rPr>
            <w:rFonts w:ascii="Cambria Math" w:hAnsi="Cambria Math" w:cstheme="minorHAnsi"/>
          </w:rPr>
          <m:t>≥</m:t>
        </m:r>
      </m:oMath>
      <w:r w:rsidR="00A93E4D">
        <w:rPr>
          <w:rFonts w:eastAsiaTheme="minorEastAsia" w:cstheme="minorHAnsi"/>
          <w:bCs/>
          <w:iCs/>
        </w:rPr>
        <w:t xml:space="preserve">5; MDADI responses &lt;40 vs. </w:t>
      </w:r>
      <m:oMath>
        <m:r>
          <w:rPr>
            <w:rFonts w:ascii="Cambria Math" w:eastAsiaTheme="minorEastAsia" w:hAnsi="Cambria Math" w:cstheme="minorHAnsi"/>
          </w:rPr>
          <m:t>≥</m:t>
        </m:r>
      </m:oMath>
      <w:r w:rsidR="00A93E4D">
        <w:rPr>
          <w:rFonts w:eastAsiaTheme="minorEastAsia" w:cstheme="minorHAnsi"/>
          <w:bCs/>
          <w:iCs/>
        </w:rPr>
        <w:t xml:space="preserve">40; XQ responses &lt;50 vs </w:t>
      </w:r>
      <m:oMath>
        <m:r>
          <w:rPr>
            <w:rFonts w:ascii="Cambria Math" w:eastAsiaTheme="minorEastAsia" w:hAnsi="Cambria Math" w:cstheme="minorHAnsi"/>
          </w:rPr>
          <m:t>≥</m:t>
        </m:r>
      </m:oMath>
      <w:r w:rsidR="00A93E4D">
        <w:rPr>
          <w:rFonts w:eastAsiaTheme="minorEastAsia" w:cstheme="minorHAnsi"/>
          <w:bCs/>
          <w:iCs/>
        </w:rPr>
        <w:t>50)</w:t>
      </w:r>
      <w:r w:rsidR="00A93E4D">
        <w:rPr>
          <w:rFonts w:cstheme="minorHAnsi"/>
          <w:bCs/>
          <w:iCs/>
        </w:rPr>
        <w:t>.</w:t>
      </w:r>
      <w:r>
        <w:rPr>
          <w:rFonts w:cstheme="minorHAnsi"/>
          <w:bCs/>
          <w:iCs/>
        </w:rPr>
        <w:t xml:space="preserve"> Benjamini-Hochberg multiple testing corrections controlled the false discovery rate.</w:t>
      </w:r>
    </w:p>
    <w:p w14:paraId="01E4CFBB" w14:textId="77777777" w:rsidR="005D7977" w:rsidRPr="00306793" w:rsidRDefault="0084725A">
      <w:pPr>
        <w:rPr>
          <w:i/>
          <w:iCs/>
          <w:lang w:val="en-US"/>
        </w:rPr>
      </w:pPr>
      <w:r w:rsidRPr="00306793">
        <w:rPr>
          <w:i/>
          <w:iCs/>
          <w:lang w:val="en-US"/>
        </w:rPr>
        <w:t>Associations Between PROs and Dose</w:t>
      </w:r>
    </w:p>
    <w:p w14:paraId="4201F9E6" w14:textId="59519CD5" w:rsidR="00A93E4D" w:rsidRDefault="00226665" w:rsidP="009340EA">
      <w:pPr>
        <w:spacing w:line="276" w:lineRule="auto"/>
        <w:rPr>
          <w:lang w:val="en-US"/>
        </w:rPr>
      </w:pPr>
      <w:bookmarkStart w:id="5" w:name="_Hlk39726910"/>
      <w:del w:id="6" w:author="Wendy Lani Smith" w:date="2020-05-08T11:23:00Z">
        <w:r w:rsidDel="00AC0C6E">
          <w:rPr>
            <w:lang w:val="en-US"/>
          </w:rPr>
          <w:delText>V</w:delText>
        </w:r>
        <w:r w:rsidR="008F1DF3" w:rsidDel="00AC0C6E">
          <w:rPr>
            <w:lang w:val="en-US"/>
          </w:rPr>
          <w:delText>arious statistical approaches characterize</w:delText>
        </w:r>
        <w:r w:rsidDel="00AC0C6E">
          <w:rPr>
            <w:lang w:val="en-US"/>
          </w:rPr>
          <w:delText>d</w:delText>
        </w:r>
        <w:r w:rsidR="008F1DF3" w:rsidDel="00AC0C6E">
          <w:rPr>
            <w:lang w:val="en-US"/>
          </w:rPr>
          <w:delText xml:space="preserve"> association</w:delText>
        </w:r>
        <w:r w:rsidR="0043778F" w:rsidDel="00AC0C6E">
          <w:rPr>
            <w:lang w:val="en-US"/>
          </w:rPr>
          <w:delText>s</w:delText>
        </w:r>
        <w:r w:rsidR="008F1DF3" w:rsidDel="00AC0C6E">
          <w:rPr>
            <w:lang w:val="en-US"/>
          </w:rPr>
          <w:delText xml:space="preserve"> between PROs and dose</w:delText>
        </w:r>
        <w:commentRangeStart w:id="7"/>
        <w:r w:rsidR="008F1DF3" w:rsidDel="00AC0C6E">
          <w:rPr>
            <w:lang w:val="en-US"/>
          </w:rPr>
          <w:delText xml:space="preserve">. </w:delText>
        </w:r>
      </w:del>
      <w:del w:id="8" w:author="Wendy Lani Smith" w:date="2020-05-08T11:24:00Z">
        <w:r w:rsidR="002D0009" w:rsidDel="00AC0C6E">
          <w:rPr>
            <w:lang w:val="en-US"/>
          </w:rPr>
          <w:delText xml:space="preserve">OARs and PRO items relevant to a given toxicity, such as xerostomia and dysphagia (Hutcheson </w:delText>
        </w:r>
        <w:r w:rsidR="002D0009" w:rsidDel="00AC0C6E">
          <w:rPr>
            <w:i/>
            <w:iCs/>
            <w:lang w:val="en-US"/>
          </w:rPr>
          <w:delText>et al</w:delText>
        </w:r>
        <w:r w:rsidR="002D0009" w:rsidDel="00AC0C6E">
          <w:rPr>
            <w:lang w:val="en-US"/>
          </w:rPr>
          <w:delText xml:space="preserve">., Sapir </w:delText>
        </w:r>
        <w:r w:rsidR="002D0009" w:rsidDel="00AC0C6E">
          <w:rPr>
            <w:i/>
            <w:iCs/>
            <w:lang w:val="en-US"/>
          </w:rPr>
          <w:delText>et al</w:delText>
        </w:r>
        <w:r w:rsidR="002D0009" w:rsidDel="00AC0C6E">
          <w:rPr>
            <w:lang w:val="en-US"/>
          </w:rPr>
          <w:delText xml:space="preserve">., McDowell </w:delText>
        </w:r>
        <w:r w:rsidR="002D0009" w:rsidDel="00AC0C6E">
          <w:rPr>
            <w:i/>
            <w:iCs/>
            <w:lang w:val="en-US"/>
          </w:rPr>
          <w:delText>et al</w:delText>
        </w:r>
        <w:r w:rsidR="002D0009" w:rsidDel="00AC0C6E">
          <w:rPr>
            <w:lang w:val="en-US"/>
          </w:rPr>
          <w:delText>.) were prioritized</w:delText>
        </w:r>
      </w:del>
      <w:commentRangeEnd w:id="7"/>
      <w:r w:rsidR="00AC0C6E">
        <w:rPr>
          <w:rStyle w:val="CommentReference"/>
        </w:rPr>
        <w:commentReference w:id="7"/>
      </w:r>
      <w:r w:rsidR="002D0009">
        <w:rPr>
          <w:lang w:val="en-US"/>
        </w:rPr>
        <w:t xml:space="preserve">. Kendall’s </w:t>
      </w:r>
      <m:oMath>
        <m:r>
          <w:rPr>
            <w:rFonts w:ascii="Cambria Math" w:hAnsi="Cambria Math"/>
            <w:lang w:val="en-US"/>
          </w:rPr>
          <m:t>τ</m:t>
        </m:r>
      </m:oMath>
      <w:r w:rsidR="002D0009">
        <w:rPr>
          <w:rFonts w:eastAsiaTheme="minorEastAsia"/>
          <w:lang w:val="en-US"/>
        </w:rPr>
        <w:t xml:space="preserve"> tests assessed </w:t>
      </w:r>
      <w:r w:rsidR="002D0009">
        <w:rPr>
          <w:lang w:val="en-US"/>
        </w:rPr>
        <w:t>c</w:t>
      </w:r>
      <w:r w:rsidR="008F1DF3">
        <w:rPr>
          <w:lang w:val="en-US"/>
        </w:rPr>
        <w:t>orrelations between numerical PRO scores and</w:t>
      </w:r>
      <w:r w:rsidR="002D0009">
        <w:rPr>
          <w:lang w:val="en-US"/>
        </w:rPr>
        <w:t xml:space="preserve"> corresponding</w:t>
      </w:r>
      <w:r w:rsidR="004639C6">
        <w:rPr>
          <w:lang w:val="en-US"/>
        </w:rPr>
        <w:t xml:space="preserve"> OAR</w:t>
      </w:r>
      <w:r w:rsidR="002D0009">
        <w:rPr>
          <w:lang w:val="en-US"/>
        </w:rPr>
        <w:t xml:space="preserve"> doses</w:t>
      </w:r>
      <w:r w:rsidR="004639C6">
        <w:rPr>
          <w:rFonts w:eastAsiaTheme="minorEastAsia"/>
          <w:lang w:val="en-US"/>
        </w:rPr>
        <w:t xml:space="preserve">. </w:t>
      </w:r>
      <w:del w:id="9" w:author="Wendy Lani Smith" w:date="2020-05-08T11:26:00Z">
        <w:r w:rsidR="004639C6" w:rsidDel="00AC0C6E">
          <w:rPr>
            <w:rFonts w:eastAsiaTheme="minorEastAsia"/>
            <w:lang w:val="en-US"/>
          </w:rPr>
          <w:delText xml:space="preserve">As dose objectives are implemented to ensure that the risk of treatment-related toxicities are acceptably low, we </w:delText>
        </w:r>
        <w:r w:rsidR="002D0009" w:rsidDel="00AC0C6E">
          <w:rPr>
            <w:rFonts w:eastAsiaTheme="minorEastAsia"/>
            <w:lang w:val="en-US"/>
          </w:rPr>
          <w:delText>stratified</w:delText>
        </w:r>
        <w:r w:rsidR="004639C6" w:rsidDel="00AC0C6E">
          <w:rPr>
            <w:rFonts w:eastAsiaTheme="minorEastAsia"/>
            <w:lang w:val="en-US"/>
          </w:rPr>
          <w:delText xml:space="preserve"> patients </w:delText>
        </w:r>
        <w:r w:rsidR="002D0009" w:rsidDel="00AC0C6E">
          <w:rPr>
            <w:rFonts w:eastAsiaTheme="minorEastAsia"/>
            <w:lang w:val="en-US"/>
          </w:rPr>
          <w:delText>according to whether their OAR dose w</w:delText>
        </w:r>
        <w:r w:rsidR="00F34E5C" w:rsidDel="00AC0C6E">
          <w:rPr>
            <w:rFonts w:eastAsiaTheme="minorEastAsia"/>
            <w:lang w:val="en-US"/>
          </w:rPr>
          <w:delText>as</w:delText>
        </w:r>
        <w:r w:rsidR="002D0009" w:rsidDel="00AC0C6E">
          <w:rPr>
            <w:rFonts w:eastAsiaTheme="minorEastAsia"/>
            <w:lang w:val="en-US"/>
          </w:rPr>
          <w:delText xml:space="preserve"> less than vs. greater than planning objectives.</w:delText>
        </w:r>
        <w:r w:rsidR="00503E47" w:rsidDel="00AC0C6E">
          <w:rPr>
            <w:rFonts w:eastAsiaTheme="minorEastAsia"/>
            <w:lang w:val="en-US"/>
          </w:rPr>
          <w:delText xml:space="preserve"> </w:delText>
        </w:r>
      </w:del>
      <w:r w:rsidR="00503E47">
        <w:rPr>
          <w:rFonts w:eastAsiaTheme="minorEastAsia"/>
          <w:lang w:val="en-US"/>
        </w:rPr>
        <w:t xml:space="preserve">For parotid glands, we stratified patients according to whether the minimum of ipsilateral and contralateral parotid gland doses exceeded the </w:t>
      </w:r>
      <w:ins w:id="10" w:author="Wendy Lani Smith" w:date="2020-05-08T11:27:00Z">
        <w:r w:rsidR="00AC0C6E" w:rsidRPr="00AC0C6E">
          <w:rPr>
            <w:rFonts w:eastAsiaTheme="minorEastAsia"/>
            <w:highlight w:val="yellow"/>
            <w:lang w:val="en-US"/>
            <w:rPrChange w:id="11" w:author="Wendy Lani Smith" w:date="2020-05-08T11:27:00Z">
              <w:rPr>
                <w:rFonts w:eastAsiaTheme="minorEastAsia"/>
                <w:lang w:val="en-US"/>
              </w:rPr>
            </w:rPrChange>
          </w:rPr>
          <w:t>XX Gy</w:t>
        </w:r>
        <w:r w:rsidR="00AC0C6E">
          <w:rPr>
            <w:rFonts w:eastAsiaTheme="minorEastAsia"/>
            <w:lang w:val="en-US"/>
          </w:rPr>
          <w:t xml:space="preserve"> </w:t>
        </w:r>
      </w:ins>
      <w:r w:rsidR="00503E47">
        <w:rPr>
          <w:rFonts w:eastAsiaTheme="minorEastAsia"/>
          <w:lang w:val="en-US"/>
        </w:rPr>
        <w:t>planning objective.</w:t>
      </w:r>
      <w:r w:rsidR="002D0009">
        <w:rPr>
          <w:rFonts w:eastAsiaTheme="minorEastAsia"/>
          <w:lang w:val="en-US"/>
        </w:rPr>
        <w:t xml:space="preserve"> Mean </w:t>
      </w:r>
      <w:commentRangeStart w:id="12"/>
      <w:ins w:id="13" w:author="Wendy Lani Smith" w:date="2020-05-08T11:27:00Z">
        <w:r w:rsidR="00AC0C6E">
          <w:rPr>
            <w:rFonts w:eastAsiaTheme="minorEastAsia"/>
            <w:lang w:val="en-US"/>
          </w:rPr>
          <w:t xml:space="preserve">PRO </w:t>
        </w:r>
        <w:commentRangeEnd w:id="12"/>
        <w:r w:rsidR="00AC0C6E">
          <w:rPr>
            <w:rStyle w:val="CommentReference"/>
          </w:rPr>
          <w:commentReference w:id="12"/>
        </w:r>
      </w:ins>
      <w:r w:rsidR="002D0009">
        <w:rPr>
          <w:rFonts w:eastAsiaTheme="minorEastAsia"/>
          <w:lang w:val="en-US"/>
        </w:rPr>
        <w:t>scores for each patient subgroup were compared using Mann-Whitney U tests.</w:t>
      </w:r>
      <w:r w:rsidR="00A93E4D">
        <w:rPr>
          <w:rFonts w:eastAsiaTheme="minorEastAsia"/>
          <w:lang w:val="en-US"/>
        </w:rPr>
        <w:t xml:space="preserve"> Odds ratios indicated whether patients with OAR dose exceeding the planning objective had an increased likelihood of reporting moderate/severe symptoms</w:t>
      </w:r>
      <w:ins w:id="14" w:author="Wendy Lani Smith" w:date="2020-05-08T11:27:00Z">
        <w:r w:rsidR="007A4DF0">
          <w:rPr>
            <w:rFonts w:eastAsiaTheme="minorEastAsia"/>
            <w:lang w:val="en-US"/>
          </w:rPr>
          <w:t xml:space="preserve">, with </w:t>
        </w:r>
      </w:ins>
      <w:del w:id="15" w:author="Wendy Lani Smith" w:date="2020-05-08T11:27:00Z">
        <w:r w:rsidR="00A93E4D" w:rsidDel="007A4DF0">
          <w:rPr>
            <w:rFonts w:eastAsiaTheme="minorEastAsia"/>
            <w:lang w:val="en-US"/>
          </w:rPr>
          <w:delText>. S</w:delText>
        </w:r>
      </w:del>
      <w:ins w:id="16" w:author="Wendy Lani Smith" w:date="2020-05-08T11:27:00Z">
        <w:r w:rsidR="007A4DF0">
          <w:rPr>
            <w:rFonts w:eastAsiaTheme="minorEastAsia"/>
            <w:lang w:val="en-US"/>
          </w:rPr>
          <w:t>s</w:t>
        </w:r>
      </w:ins>
      <w:r w:rsidR="00A93E4D">
        <w:rPr>
          <w:rFonts w:eastAsiaTheme="minorEastAsia"/>
          <w:lang w:val="en-US"/>
        </w:rPr>
        <w:t xml:space="preserve">ignificance </w:t>
      </w:r>
      <w:del w:id="17" w:author="Wendy Lani Smith" w:date="2020-05-08T11:27:00Z">
        <w:r w:rsidR="00A93E4D" w:rsidDel="007A4DF0">
          <w:rPr>
            <w:rFonts w:eastAsiaTheme="minorEastAsia"/>
            <w:lang w:val="en-US"/>
          </w:rPr>
          <w:delText>of odds ratios was determined using</w:delText>
        </w:r>
      </w:del>
      <w:ins w:id="18" w:author="Wendy Lani Smith" w:date="2020-05-08T11:27:00Z">
        <w:r w:rsidR="007A4DF0">
          <w:rPr>
            <w:rFonts w:eastAsiaTheme="minorEastAsia"/>
            <w:lang w:val="en-US"/>
          </w:rPr>
          <w:t>from</w:t>
        </w:r>
      </w:ins>
      <w:r w:rsidR="00A93E4D">
        <w:rPr>
          <w:rFonts w:eastAsiaTheme="minorEastAsia"/>
          <w:lang w:val="en-US"/>
        </w:rPr>
        <w:t xml:space="preserve"> Fisher’s exact test.</w:t>
      </w:r>
      <w:r w:rsidR="005C01BA">
        <w:rPr>
          <w:rFonts w:eastAsiaTheme="minorEastAsia"/>
          <w:lang w:val="en-US"/>
        </w:rPr>
        <w:t xml:space="preserve"> Tests were repeated for planned dose and delivered dose.</w:t>
      </w:r>
    </w:p>
    <w:p w14:paraId="60DCB28A" w14:textId="1366E20D" w:rsidR="009340EA" w:rsidRPr="00F717BC" w:rsidDel="007A4DF0" w:rsidRDefault="009340EA" w:rsidP="009340EA">
      <w:pPr>
        <w:spacing w:line="276" w:lineRule="auto"/>
        <w:rPr>
          <w:del w:id="19" w:author="Wendy Lani Smith" w:date="2020-05-08T11:28:00Z"/>
          <w:lang w:val="en-US"/>
        </w:rPr>
      </w:pPr>
      <w:commentRangeStart w:id="20"/>
      <w:del w:id="21" w:author="Wendy Lani Smith" w:date="2020-05-08T11:28:00Z">
        <w:r w:rsidDel="007A4DF0">
          <w:rPr>
            <w:lang w:val="en-US"/>
          </w:rPr>
          <w:delText>The cross-sectional design of this study allowed us to consider differences in</w:delText>
        </w:r>
        <w:r w:rsidR="00226665" w:rsidDel="007A4DF0">
          <w:rPr>
            <w:lang w:val="en-US"/>
          </w:rPr>
          <w:delText xml:space="preserve"> PROs and OAR dose for</w:delText>
        </w:r>
        <w:r w:rsidDel="007A4DF0">
          <w:rPr>
            <w:lang w:val="en-US"/>
          </w:rPr>
          <w:delText xml:space="preserve"> </w:delText>
        </w:r>
        <w:r w:rsidR="00A848D6" w:rsidDel="007A4DF0">
          <w:rPr>
            <w:lang w:val="en-US"/>
          </w:rPr>
          <w:delText>patients with shorter-term (&lt;1 year) vs. longer-term (</w:delText>
        </w:r>
        <m:oMath>
          <m:r>
            <w:rPr>
              <w:rFonts w:ascii="Cambria Math" w:hAnsi="Cambria Math"/>
              <w:lang w:val="en-US"/>
            </w:rPr>
            <m:t>≥</m:t>
          </m:r>
        </m:oMath>
        <w:r w:rsidR="00A848D6" w:rsidDel="007A4DF0">
          <w:rPr>
            <w:rFonts w:eastAsiaTheme="minorEastAsia"/>
            <w:lang w:val="en-US"/>
          </w:rPr>
          <w:delText>1 year)</w:delText>
        </w:r>
        <w:r w:rsidR="00A848D6" w:rsidDel="007A4DF0">
          <w:rPr>
            <w:lang w:val="en-US"/>
          </w:rPr>
          <w:delText xml:space="preserve"> durations since treatment. </w:delText>
        </w:r>
        <w:r w:rsidR="00F717BC" w:rsidDel="007A4DF0">
          <w:rPr>
            <w:lang w:val="en-US"/>
          </w:rPr>
          <w:delText xml:space="preserve">Patients reporting moderate/severe symptoms after 1 year are more likely to have permanent toxicities (Memtsa </w:delText>
        </w:r>
        <w:r w:rsidR="00F717BC" w:rsidDel="007A4DF0">
          <w:rPr>
            <w:i/>
            <w:iCs/>
            <w:lang w:val="en-US"/>
          </w:rPr>
          <w:delText>et al</w:delText>
        </w:r>
        <w:r w:rsidR="00F717BC" w:rsidDel="007A4DF0">
          <w:rPr>
            <w:lang w:val="en-US"/>
          </w:rPr>
          <w:delText xml:space="preserve">., Petkar </w:delText>
        </w:r>
        <w:r w:rsidR="00F717BC" w:rsidDel="007A4DF0">
          <w:rPr>
            <w:i/>
            <w:iCs/>
            <w:lang w:val="en-US"/>
          </w:rPr>
          <w:delText>et al</w:delText>
        </w:r>
        <w:r w:rsidR="00F717BC" w:rsidDel="007A4DF0">
          <w:rPr>
            <w:lang w:val="en-US"/>
          </w:rPr>
          <w:delText>.)</w:delText>
        </w:r>
        <w:r w:rsidR="00226665" w:rsidDel="007A4DF0">
          <w:rPr>
            <w:lang w:val="en-US"/>
          </w:rPr>
          <w:delText xml:space="preserve"> and are prioritized in ART protocols</w:delText>
        </w:r>
        <w:r w:rsidR="00C17EC7" w:rsidDel="007A4DF0">
          <w:rPr>
            <w:lang w:val="en-US"/>
          </w:rPr>
          <w:delText xml:space="preserve"> (see</w:delText>
        </w:r>
        <w:r w:rsidR="00226665" w:rsidDel="007A4DF0">
          <w:rPr>
            <w:lang w:val="en-US"/>
          </w:rPr>
          <w:delText xml:space="preserve"> Discussion</w:delText>
        </w:r>
        <w:r w:rsidR="00C17EC7" w:rsidDel="007A4DF0">
          <w:rPr>
            <w:lang w:val="en-US"/>
          </w:rPr>
          <w:delText>)</w:delText>
        </w:r>
        <w:r w:rsidR="00F717BC" w:rsidDel="007A4DF0">
          <w:rPr>
            <w:lang w:val="en-US"/>
          </w:rPr>
          <w:delText xml:space="preserve">. </w:delText>
        </w:r>
        <w:commentRangeEnd w:id="20"/>
        <w:r w:rsidR="007A4DF0" w:rsidDel="007A4DF0">
          <w:rPr>
            <w:rStyle w:val="CommentReference"/>
          </w:rPr>
          <w:commentReference w:id="20"/>
        </w:r>
      </w:del>
    </w:p>
    <w:bookmarkEnd w:id="5"/>
    <w:p w14:paraId="0DBA3BA4" w14:textId="77777777" w:rsidR="0084725A" w:rsidRPr="00226665" w:rsidRDefault="0084725A">
      <w:pPr>
        <w:rPr>
          <w:rFonts w:eastAsiaTheme="minorEastAsia"/>
          <w:i/>
          <w:iCs/>
          <w:lang w:val="en-US"/>
        </w:rPr>
      </w:pPr>
      <w:r w:rsidRPr="00226665">
        <w:rPr>
          <w:rFonts w:eastAsiaTheme="minorEastAsia"/>
          <w:i/>
          <w:iCs/>
          <w:lang w:val="en-US"/>
        </w:rPr>
        <w:t>Estimating the Benefit of Adaptive Replanning</w:t>
      </w:r>
    </w:p>
    <w:p w14:paraId="3C8EBE72" w14:textId="77777777" w:rsidR="00490EF3" w:rsidRDefault="00F43868">
      <w:pPr>
        <w:rPr>
          <w:rFonts w:eastAsiaTheme="minorEastAsia"/>
          <w:lang w:val="en-US"/>
        </w:rPr>
      </w:pPr>
      <w:commentRangeStart w:id="22"/>
      <w:r>
        <w:rPr>
          <w:rFonts w:eastAsiaTheme="minorEastAsia"/>
          <w:lang w:val="en-US"/>
        </w:rPr>
        <w:t xml:space="preserve">For PRO items strongly associated with delivered dose, we estimated the potential effect of ART dose corrections on symptom severity. </w:t>
      </w:r>
      <w:r w:rsidR="00190F03">
        <w:rPr>
          <w:rFonts w:eastAsiaTheme="minorEastAsia"/>
          <w:lang w:val="en-US"/>
        </w:rPr>
        <w:t>Patients were considered to have dose increases potentially correctable by replanning</w:t>
      </w:r>
      <w:r w:rsidR="00491974">
        <w:rPr>
          <w:rFonts w:eastAsiaTheme="minorEastAsia"/>
          <w:lang w:val="en-US"/>
        </w:rPr>
        <w:t xml:space="preserve"> (“correctable increases”)</w:t>
      </w:r>
      <w:r w:rsidR="00190F03">
        <w:rPr>
          <w:rFonts w:eastAsiaTheme="minorEastAsia"/>
          <w:lang w:val="en-US"/>
        </w:rPr>
        <w:t xml:space="preserve"> if: their OAR dose was planned below the planning objective, but increased above the objective during treatment; their OAR dose was planned above the planning objective, and increased during treatment.</w:t>
      </w:r>
    </w:p>
    <w:p w14:paraId="4B2CFA46" w14:textId="77777777" w:rsidR="00490EF3" w:rsidRDefault="00490EF3">
      <w:pPr>
        <w:rPr>
          <w:rFonts w:eastAsiaTheme="minorEastAsia"/>
          <w:lang w:val="en-US"/>
        </w:rPr>
      </w:pPr>
      <w:r>
        <w:rPr>
          <w:rFonts w:eastAsiaTheme="minorEastAsia"/>
          <w:lang w:val="en-US"/>
        </w:rPr>
        <w:t xml:space="preserve">A previously published trend analysis for our </w:t>
      </w:r>
      <w:r w:rsidR="005C01BA">
        <w:rPr>
          <w:rFonts w:eastAsiaTheme="minorEastAsia"/>
          <w:lang w:val="en-US"/>
        </w:rPr>
        <w:t>deformable image registration</w:t>
      </w:r>
      <w:r>
        <w:rPr>
          <w:rFonts w:eastAsiaTheme="minorEastAsia"/>
          <w:lang w:val="en-US"/>
        </w:rPr>
        <w:t xml:space="preserve"> workflow quantified the random error in estimated delivered dose. For example, increases in parotid gland dose exceeding 2.2 Gy, and increases in pharyngeal constrictor dose exceeding 0.75 Gy are likely to result from systematic changes in patient anatomy</w:t>
      </w:r>
      <w:r w:rsidR="0076171F">
        <w:rPr>
          <w:rFonts w:eastAsiaTheme="minorEastAsia"/>
          <w:lang w:val="en-US"/>
        </w:rPr>
        <w:t>,</w:t>
      </w:r>
      <w:r>
        <w:rPr>
          <w:rFonts w:eastAsiaTheme="minorEastAsia"/>
          <w:lang w:val="en-US"/>
        </w:rPr>
        <w:t xml:space="preserve"> rather than daily setup uncertainties or workflow error (Weppler </w:t>
      </w:r>
      <w:r>
        <w:rPr>
          <w:rFonts w:eastAsiaTheme="minorEastAsia"/>
          <w:i/>
          <w:iCs/>
          <w:lang w:val="en-US"/>
        </w:rPr>
        <w:t>et al.</w:t>
      </w:r>
      <w:r>
        <w:rPr>
          <w:rFonts w:eastAsiaTheme="minorEastAsia"/>
          <w:lang w:val="en-US"/>
        </w:rPr>
        <w:t>). Dose i</w:t>
      </w:r>
      <w:r w:rsidR="00D578B0">
        <w:rPr>
          <w:rFonts w:eastAsiaTheme="minorEastAsia"/>
          <w:lang w:val="en-US"/>
        </w:rPr>
        <w:t>ncreases were adjusted to account for these to</w:t>
      </w:r>
      <w:r w:rsidR="005C01BA">
        <w:rPr>
          <w:rFonts w:eastAsiaTheme="minorEastAsia"/>
          <w:lang w:val="en-US"/>
        </w:rPr>
        <w:t>lerances</w:t>
      </w:r>
      <w:r w:rsidR="00D578B0">
        <w:rPr>
          <w:rFonts w:eastAsiaTheme="minorEastAsia"/>
          <w:lang w:val="en-US"/>
        </w:rPr>
        <w:t xml:space="preserve">; values greater than 0 indicate </w:t>
      </w:r>
      <w:r w:rsidR="0076171F">
        <w:rPr>
          <w:rFonts w:eastAsiaTheme="minorEastAsia"/>
          <w:lang w:val="en-US"/>
        </w:rPr>
        <w:t xml:space="preserve">the potential correctability of systematic </w:t>
      </w:r>
      <w:r w:rsidR="00D578B0">
        <w:rPr>
          <w:rFonts w:eastAsiaTheme="minorEastAsia"/>
          <w:lang w:val="en-US"/>
        </w:rPr>
        <w:t>dose increases</w:t>
      </w:r>
      <w:r w:rsidR="0076171F">
        <w:rPr>
          <w:rFonts w:eastAsiaTheme="minorEastAsia"/>
          <w:lang w:val="en-US"/>
        </w:rPr>
        <w:t>.</w:t>
      </w:r>
      <w:commentRangeEnd w:id="22"/>
      <w:r w:rsidR="007A4DF0">
        <w:rPr>
          <w:rStyle w:val="CommentReference"/>
        </w:rPr>
        <w:commentReference w:id="22"/>
      </w:r>
    </w:p>
    <w:p w14:paraId="178A27A0" w14:textId="77777777" w:rsidR="0076171F" w:rsidRPr="00490EF3" w:rsidRDefault="0076171F">
      <w:pPr>
        <w:rPr>
          <w:rFonts w:eastAsiaTheme="minorEastAsia"/>
          <w:lang w:val="en-US"/>
        </w:rPr>
      </w:pPr>
      <w:r>
        <w:rPr>
          <w:rFonts w:eastAsiaTheme="minorEastAsia"/>
          <w:lang w:val="en-US"/>
        </w:rPr>
        <w:t xml:space="preserve">Logistic regression </w:t>
      </w:r>
      <w:commentRangeStart w:id="23"/>
      <w:r>
        <w:rPr>
          <w:rFonts w:eastAsiaTheme="minorEastAsia"/>
          <w:lang w:val="en-US"/>
        </w:rPr>
        <w:t xml:space="preserve">modeled </w:t>
      </w:r>
      <w:commentRangeEnd w:id="23"/>
      <w:r w:rsidR="007F1011">
        <w:rPr>
          <w:rStyle w:val="CommentReference"/>
        </w:rPr>
        <w:commentReference w:id="23"/>
      </w:r>
      <w:r>
        <w:rPr>
          <w:rFonts w:eastAsiaTheme="minorEastAsia"/>
          <w:lang w:val="en-US"/>
        </w:rPr>
        <w:t xml:space="preserve">the </w:t>
      </w:r>
      <w:r w:rsidR="00D578B0">
        <w:rPr>
          <w:rFonts w:eastAsiaTheme="minorEastAsia"/>
          <w:lang w:val="en-US"/>
        </w:rPr>
        <w:t>probability of moderate/severe symptom reporting vs. potentially correctable dose increases. These models allowed us to estimate the potential benefit, if any, of ART on patient-reported symptom severity.</w:t>
      </w:r>
    </w:p>
    <w:p w14:paraId="2A1ED096" w14:textId="77777777" w:rsidR="0084725A" w:rsidRPr="005C01BA" w:rsidRDefault="0084725A">
      <w:pPr>
        <w:rPr>
          <w:rFonts w:eastAsiaTheme="minorEastAsia"/>
          <w:i/>
          <w:iCs/>
          <w:lang w:val="en-US"/>
        </w:rPr>
      </w:pPr>
      <w:r w:rsidRPr="005C01BA">
        <w:rPr>
          <w:rFonts w:eastAsiaTheme="minorEastAsia"/>
          <w:i/>
          <w:iCs/>
          <w:lang w:val="en-US"/>
        </w:rPr>
        <w:t>Patient Selection Criteria for Adaptive Radiation Therapy</w:t>
      </w:r>
    </w:p>
    <w:p w14:paraId="7B34CB74" w14:textId="77777777" w:rsidR="003A6E9C" w:rsidRDefault="005C01BA">
      <w:pPr>
        <w:rPr>
          <w:rFonts w:eastAsiaTheme="minorEastAsia"/>
          <w:lang w:val="en-US"/>
        </w:rPr>
      </w:pPr>
      <w:commentRangeStart w:id="24"/>
      <w:r>
        <w:rPr>
          <w:rFonts w:eastAsiaTheme="minorEastAsia"/>
          <w:lang w:val="en-US"/>
        </w:rPr>
        <w:lastRenderedPageBreak/>
        <w:t xml:space="preserve">Recently, the literature has proposed criteria to select patients for adaptive replanning based on dose-correction goals (Weppler </w:t>
      </w:r>
      <w:r>
        <w:rPr>
          <w:rFonts w:eastAsiaTheme="minorEastAsia"/>
          <w:i/>
          <w:iCs/>
          <w:lang w:val="en-US"/>
        </w:rPr>
        <w:t>et al.</w:t>
      </w:r>
      <w:r>
        <w:rPr>
          <w:rFonts w:eastAsiaTheme="minorEastAsia"/>
          <w:lang w:val="en-US"/>
        </w:rPr>
        <w:t xml:space="preserve">). We tested the </w:t>
      </w:r>
      <w:r w:rsidR="003A6E9C">
        <w:rPr>
          <w:rFonts w:eastAsiaTheme="minorEastAsia"/>
          <w:lang w:val="en-US"/>
        </w:rPr>
        <w:t>translatability</w:t>
      </w:r>
      <w:r>
        <w:rPr>
          <w:rFonts w:eastAsiaTheme="minorEastAsia"/>
          <w:lang w:val="en-US"/>
        </w:rPr>
        <w:t xml:space="preserve"> of this criteria to PRO endpoints by examining its sensitivity and specificity in predicting </w:t>
      </w:r>
      <w:r w:rsidR="003A6E9C">
        <w:rPr>
          <w:rFonts w:eastAsiaTheme="minorEastAsia"/>
          <w:lang w:val="en-US"/>
        </w:rPr>
        <w:t>patient reported</w:t>
      </w:r>
      <w:r>
        <w:rPr>
          <w:rFonts w:eastAsiaTheme="minorEastAsia"/>
          <w:lang w:val="en-US"/>
        </w:rPr>
        <w:t xml:space="preserve"> moderate/severe symptoms</w:t>
      </w:r>
      <w:commentRangeEnd w:id="24"/>
      <w:r w:rsidR="007A4DF0">
        <w:rPr>
          <w:rStyle w:val="CommentReference"/>
        </w:rPr>
        <w:commentReference w:id="24"/>
      </w:r>
      <w:r>
        <w:rPr>
          <w:rFonts w:eastAsiaTheme="minorEastAsia"/>
          <w:lang w:val="en-US"/>
        </w:rPr>
        <w:t>.</w:t>
      </w:r>
    </w:p>
    <w:p w14:paraId="336E0D7D" w14:textId="77777777" w:rsidR="00A6343A" w:rsidRPr="00A6343A" w:rsidRDefault="00A6343A">
      <w:pPr>
        <w:rPr>
          <w:rFonts w:eastAsiaTheme="minorEastAsia"/>
          <w:lang w:val="en-US"/>
        </w:rPr>
      </w:pPr>
      <w:r>
        <w:rPr>
          <w:rFonts w:eastAsiaTheme="minorEastAsia"/>
          <w:lang w:val="en-US"/>
        </w:rPr>
        <w:t xml:space="preserve">All analyses were performed using R Version 3.6.0 (The R Foundation for Statistical Computing, Vienna, Austria). All statistical tests required p </w:t>
      </w:r>
      <m:oMath>
        <m:r>
          <w:rPr>
            <w:rFonts w:ascii="Cambria Math" w:eastAsiaTheme="minorEastAsia" w:hAnsi="Cambria Math"/>
            <w:lang w:val="en-US"/>
          </w:rPr>
          <m:t>≤</m:t>
        </m:r>
      </m:oMath>
      <w:r>
        <w:rPr>
          <w:rFonts w:eastAsiaTheme="minorEastAsia"/>
          <w:lang w:val="en-US"/>
        </w:rPr>
        <w:t xml:space="preserve"> 0.05 for significance.</w:t>
      </w:r>
    </w:p>
    <w:p w14:paraId="20084110" w14:textId="77777777" w:rsidR="001C2413" w:rsidRPr="00651AEE" w:rsidRDefault="001C2413" w:rsidP="001C2413">
      <w:pPr>
        <w:spacing w:line="276" w:lineRule="auto"/>
        <w:rPr>
          <w:rFonts w:cstheme="minorHAnsi"/>
          <w:b/>
        </w:rPr>
      </w:pPr>
      <w:commentRangeStart w:id="25"/>
      <w:r w:rsidRPr="00651AEE">
        <w:rPr>
          <w:rFonts w:cstheme="minorHAnsi"/>
          <w:b/>
        </w:rPr>
        <w:t>RESULTS</w:t>
      </w:r>
      <w:commentRangeEnd w:id="25"/>
      <w:r w:rsidR="008C061C">
        <w:rPr>
          <w:rStyle w:val="CommentReference"/>
        </w:rPr>
        <w:commentReference w:id="25"/>
      </w:r>
    </w:p>
    <w:p w14:paraId="77B4D5AE" w14:textId="77777777" w:rsidR="001C2413" w:rsidRPr="00651AEE" w:rsidRDefault="001C2413" w:rsidP="001C2413">
      <w:pPr>
        <w:spacing w:line="276" w:lineRule="auto"/>
        <w:rPr>
          <w:rFonts w:cstheme="minorHAnsi"/>
          <w:bCs/>
          <w:i/>
          <w:iCs/>
        </w:rPr>
      </w:pPr>
      <w:r w:rsidRPr="00651AEE">
        <w:rPr>
          <w:rFonts w:cstheme="minorHAnsi"/>
          <w:bCs/>
          <w:i/>
          <w:iCs/>
        </w:rPr>
        <w:t xml:space="preserve">Patients and </w:t>
      </w:r>
      <w:r w:rsidR="002E0C44" w:rsidRPr="00651AEE">
        <w:rPr>
          <w:rFonts w:cstheme="minorHAnsi"/>
          <w:bCs/>
          <w:i/>
          <w:iCs/>
        </w:rPr>
        <w:t>General Patient-Reported Outcome Results</w:t>
      </w:r>
    </w:p>
    <w:p w14:paraId="6F76705D" w14:textId="77777777" w:rsidR="00411F90" w:rsidRDefault="0012527C" w:rsidP="001C2413">
      <w:pPr>
        <w:spacing w:line="276" w:lineRule="auto"/>
        <w:rPr>
          <w:rFonts w:cstheme="minorHAnsi"/>
          <w:bCs/>
        </w:rPr>
      </w:pPr>
      <w:r>
        <w:rPr>
          <w:rFonts w:cstheme="minorHAnsi"/>
          <w:bCs/>
        </w:rPr>
        <w:t xml:space="preserve">Cohort characteristics are provided in Table 1. </w:t>
      </w:r>
      <w:commentRangeStart w:id="26"/>
      <w:r w:rsidR="00341742">
        <w:rPr>
          <w:rFonts w:cstheme="minorHAnsi"/>
          <w:bCs/>
        </w:rPr>
        <w:t>Patients with lower initial BMI or poorer performance status reported more moderate/severe fatigue, sadness, poorer activity, greater interference with work, and poorer overall interference with daily life (p &lt; 0.005). No statistically significant differences occurred in clinical parameters for other MDASI</w:t>
      </w:r>
      <w:r w:rsidR="002F44D9">
        <w:rPr>
          <w:rFonts w:cstheme="minorHAnsi"/>
          <w:bCs/>
        </w:rPr>
        <w:t>-HN</w:t>
      </w:r>
      <w:r w:rsidR="00341742">
        <w:rPr>
          <w:rFonts w:cstheme="minorHAnsi"/>
          <w:bCs/>
        </w:rPr>
        <w:t>, MDADI or XQ</w:t>
      </w:r>
      <w:r w:rsidR="002F44D9">
        <w:rPr>
          <w:rFonts w:cstheme="minorHAnsi"/>
          <w:bCs/>
        </w:rPr>
        <w:t xml:space="preserve"> items or summary scores</w:t>
      </w:r>
      <w:r w:rsidR="00341742">
        <w:rPr>
          <w:rFonts w:cstheme="minorHAnsi"/>
          <w:bCs/>
        </w:rPr>
        <w:t>.</w:t>
      </w:r>
      <w:r w:rsidR="002F44D9">
        <w:rPr>
          <w:rFonts w:cstheme="minorHAnsi"/>
          <w:bCs/>
        </w:rPr>
        <w:t xml:space="preserve"> </w:t>
      </w:r>
      <w:r w:rsidR="00411F90">
        <w:rPr>
          <w:rFonts w:cstheme="minorHAnsi"/>
          <w:bCs/>
        </w:rPr>
        <w:t xml:space="preserve">60 patients completed the PRO questionnaire within their first year after treatment (median = 7 months, range = 2-11 months), with the remaining 95 patients completing the questionnaire </w:t>
      </w:r>
      <m:oMath>
        <m:r>
          <w:rPr>
            <w:rFonts w:ascii="Cambria Math" w:hAnsi="Cambria Math" w:cstheme="minorHAnsi"/>
          </w:rPr>
          <m:t>≥</m:t>
        </m:r>
      </m:oMath>
      <w:r w:rsidR="00411F90">
        <w:rPr>
          <w:rFonts w:eastAsiaTheme="minorEastAsia" w:cstheme="minorHAnsi"/>
          <w:bCs/>
        </w:rPr>
        <w:t>1 year post-treatment (28 months, 12-74 months).</w:t>
      </w:r>
    </w:p>
    <w:p w14:paraId="2DC19F3D" w14:textId="77777777" w:rsidR="00A158C7" w:rsidRDefault="0091366A" w:rsidP="001C2413">
      <w:pPr>
        <w:spacing w:line="276" w:lineRule="auto"/>
        <w:rPr>
          <w:rFonts w:cstheme="minorHAnsi"/>
          <w:bCs/>
        </w:rPr>
      </w:pPr>
      <w:r>
        <w:rPr>
          <w:rFonts w:cstheme="minorHAnsi"/>
          <w:bCs/>
        </w:rPr>
        <w:t>Average</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SD</w:t>
      </w:r>
      <w:r>
        <w:rPr>
          <w:rFonts w:cstheme="minorHAnsi"/>
          <w:bCs/>
        </w:rPr>
        <w:t xml:space="preserve"> summary scores for the MDASI-HN included: core - 5.1</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3.2</w:t>
      </w:r>
      <w:r w:rsidR="00A158C7">
        <w:rPr>
          <w:rFonts w:cstheme="minorHAnsi"/>
          <w:bCs/>
        </w:rPr>
        <w:t xml:space="preserve"> (53.2% of patients with moderate/severe scores)</w:t>
      </w:r>
      <w:r>
        <w:rPr>
          <w:rFonts w:cstheme="minorHAnsi"/>
          <w:bCs/>
        </w:rPr>
        <w:t>; head and neck - 4.8</w:t>
      </w:r>
      <w:r w:rsidR="00A158C7">
        <w:rPr>
          <w:rFonts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3.2</w:t>
      </w:r>
      <w:r w:rsidR="00A158C7">
        <w:rPr>
          <w:rFonts w:cstheme="minorHAnsi"/>
          <w:bCs/>
        </w:rPr>
        <w:t xml:space="preserve"> (47.7%</w:t>
      </w:r>
      <w:r>
        <w:rPr>
          <w:rFonts w:cstheme="minorHAnsi"/>
          <w:bCs/>
        </w:rPr>
        <w:t>); and interference - 2.6</w:t>
      </w:r>
      <w:r w:rsidR="00A158C7">
        <w:rPr>
          <w:rFonts w:cstheme="minorHAnsi"/>
          <w:bCs/>
        </w:rPr>
        <w:t xml:space="preserve"> </w:t>
      </w:r>
      <m:oMath>
        <m:r>
          <w:rPr>
            <w:rFonts w:ascii="Cambria Math" w:hAnsi="Cambria Math" w:cstheme="minorHAnsi"/>
          </w:rPr>
          <m:t>±</m:t>
        </m:r>
      </m:oMath>
      <w:r w:rsidR="00A158C7">
        <w:rPr>
          <w:rFonts w:cstheme="minorHAnsi"/>
          <w:bCs/>
        </w:rPr>
        <w:t xml:space="preserve"> </w:t>
      </w:r>
      <w:r>
        <w:rPr>
          <w:rFonts w:cstheme="minorHAnsi"/>
          <w:bCs/>
        </w:rPr>
        <w:t>2.8</w:t>
      </w:r>
      <w:r w:rsidR="00A158C7">
        <w:rPr>
          <w:rFonts w:cstheme="minorHAnsi"/>
          <w:bCs/>
        </w:rPr>
        <w:t xml:space="preserve"> (23.9%</w:t>
      </w:r>
      <w:r>
        <w:rPr>
          <w:rFonts w:cstheme="minorHAnsi"/>
          <w:bCs/>
        </w:rPr>
        <w:t>). The a</w:t>
      </w:r>
      <w:r w:rsidR="002F44D9">
        <w:rPr>
          <w:rFonts w:cstheme="minorHAnsi"/>
          <w:bCs/>
        </w:rPr>
        <w:t>verage scores of items within each subgroup</w:t>
      </w:r>
      <w:r>
        <w:rPr>
          <w:rFonts w:cstheme="minorHAnsi"/>
          <w:bCs/>
        </w:rPr>
        <w:t xml:space="preserve"> were</w:t>
      </w:r>
      <w:r w:rsidR="002F44D9">
        <w:rPr>
          <w:rFonts w:cstheme="minorHAnsi"/>
          <w:bCs/>
        </w:rPr>
        <w:t xml:space="preserve">: 1.6 (SD = 2.6) for core items; 1.8 (2.7) for head and neck-specific items; and 1.4 (2.2) for interference items. </w:t>
      </w:r>
      <w:r w:rsidR="00A158C7">
        <w:rPr>
          <w:rFonts w:cstheme="minorHAnsi"/>
          <w:bCs/>
        </w:rPr>
        <w:t xml:space="preserve">Symptoms most highly rated </w:t>
      </w:r>
      <w:r>
        <w:rPr>
          <w:rFonts w:cstheme="minorHAnsi"/>
          <w:bCs/>
        </w:rPr>
        <w:t>by patients</w:t>
      </w:r>
      <w:r w:rsidR="00A158C7">
        <w:rPr>
          <w:rFonts w:cstheme="minorHAnsi"/>
          <w:bCs/>
        </w:rPr>
        <w:t>,</w:t>
      </w:r>
      <w:r>
        <w:rPr>
          <w:rFonts w:cstheme="minorHAnsi"/>
          <w:bCs/>
        </w:rPr>
        <w:t xml:space="preserve"> </w:t>
      </w:r>
      <w:r w:rsidR="00A158C7">
        <w:rPr>
          <w:rFonts w:cstheme="minorHAnsi"/>
          <w:bCs/>
        </w:rPr>
        <w:t>in order of decreasing severity, included</w:t>
      </w:r>
      <w:r>
        <w:rPr>
          <w:rFonts w:cstheme="minorHAnsi"/>
          <w:bCs/>
        </w:rPr>
        <w:t>: dry mouth (mean</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SD</w:t>
      </w:r>
      <w:r>
        <w:rPr>
          <w:rFonts w:cstheme="minorHAnsi"/>
          <w:bCs/>
        </w:rPr>
        <w:t xml:space="preserve"> = 4.3</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3.2, with 43.9% of patients reporting moderate/severe symptoms); taste (3.1</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3.0, 27.1%); mucus (2.7</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3.1, 25.8%); swallowing/chewing (2.7</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Pr>
          <w:rFonts w:cstheme="minorHAnsi"/>
          <w:bCs/>
        </w:rPr>
        <w:t xml:space="preserve">3.1, </w:t>
      </w:r>
      <w:r w:rsidR="00A158C7">
        <w:rPr>
          <w:rFonts w:cstheme="minorHAnsi"/>
          <w:bCs/>
        </w:rPr>
        <w:t>24.5%); and fatigue (2.4</w:t>
      </w:r>
      <w:r w:rsidR="00A158C7">
        <w:rPr>
          <w:rFonts w:eastAsiaTheme="minorEastAsia" w:cstheme="minorHAnsi"/>
          <w:bCs/>
        </w:rPr>
        <w:t xml:space="preserve"> </w:t>
      </w:r>
      <m:oMath>
        <m:r>
          <w:rPr>
            <w:rFonts w:ascii="Cambria Math" w:hAnsi="Cambria Math" w:cstheme="minorHAnsi"/>
          </w:rPr>
          <m:t>±</m:t>
        </m:r>
      </m:oMath>
      <w:r w:rsidR="00A158C7">
        <w:rPr>
          <w:rFonts w:eastAsiaTheme="minorEastAsia" w:cstheme="minorHAnsi"/>
          <w:bCs/>
        </w:rPr>
        <w:t xml:space="preserve"> </w:t>
      </w:r>
      <w:r w:rsidR="00A158C7">
        <w:rPr>
          <w:rFonts w:cstheme="minorHAnsi"/>
          <w:bCs/>
        </w:rPr>
        <w:t xml:space="preserve">2.8, 21.9%). </w:t>
      </w:r>
      <w:r>
        <w:rPr>
          <w:rFonts w:cstheme="minorHAnsi"/>
          <w:bCs/>
        </w:rPr>
        <w:t>The average score of all 28 MDASI-HN items was 1.6 (SD = 2.6)</w:t>
      </w:r>
      <w:r w:rsidR="00A158C7">
        <w:rPr>
          <w:rFonts w:cstheme="minorHAnsi"/>
          <w:bCs/>
        </w:rPr>
        <w:t>.</w:t>
      </w:r>
    </w:p>
    <w:p w14:paraId="7806BFF2" w14:textId="77777777" w:rsidR="00A158C7" w:rsidRPr="00A158C7" w:rsidRDefault="00A904D0" w:rsidP="001C2413">
      <w:pPr>
        <w:spacing w:line="276" w:lineRule="auto"/>
        <w:rPr>
          <w:rFonts w:cstheme="minorHAnsi"/>
          <w:bCs/>
        </w:rPr>
      </w:pPr>
      <w:r>
        <w:rPr>
          <w:rFonts w:cstheme="minorHAnsi"/>
          <w:bCs/>
        </w:rPr>
        <w:t xml:space="preserve">The MDADI physical subgroup had the most severe ratings (mean </w:t>
      </w:r>
      <m:oMath>
        <m:r>
          <w:rPr>
            <w:rFonts w:ascii="Cambria Math" w:hAnsi="Cambria Math" w:cstheme="minorHAnsi"/>
          </w:rPr>
          <m:t>±</m:t>
        </m:r>
      </m:oMath>
      <w:r>
        <w:rPr>
          <w:rFonts w:eastAsiaTheme="minorEastAsia" w:cstheme="minorHAnsi"/>
          <w:bCs/>
        </w:rPr>
        <w:t xml:space="preserve"> SD = 48.0 </w:t>
      </w:r>
      <m:oMath>
        <m:r>
          <w:rPr>
            <w:rFonts w:ascii="Cambria Math" w:eastAsiaTheme="minorEastAsia" w:hAnsi="Cambria Math" w:cstheme="minorHAnsi"/>
          </w:rPr>
          <m:t>±</m:t>
        </m:r>
      </m:oMath>
      <w:r>
        <w:rPr>
          <w:rFonts w:eastAsiaTheme="minorEastAsia" w:cstheme="minorHAnsi"/>
          <w:bCs/>
        </w:rPr>
        <w:t xml:space="preserve"> 16.9, with 68.6% of patients reporting moderate/severe symptoms), followed by the general item (44.9 </w:t>
      </w:r>
      <m:oMath>
        <m:r>
          <w:rPr>
            <w:rFonts w:ascii="Cambria Math" w:eastAsiaTheme="minorEastAsia" w:hAnsi="Cambria Math" w:cstheme="minorHAnsi"/>
          </w:rPr>
          <m:t>±</m:t>
        </m:r>
      </m:oMath>
      <w:r>
        <w:rPr>
          <w:rFonts w:eastAsiaTheme="minorEastAsia" w:cstheme="minorHAnsi"/>
          <w:bCs/>
        </w:rPr>
        <w:t xml:space="preserve"> 25.1. 64.3%), composite score (44.2 </w:t>
      </w:r>
      <m:oMath>
        <m:r>
          <w:rPr>
            <w:rFonts w:ascii="Cambria Math" w:eastAsiaTheme="minorEastAsia" w:hAnsi="Cambria Math" w:cstheme="minorHAnsi"/>
          </w:rPr>
          <m:t>±</m:t>
        </m:r>
      </m:oMath>
      <w:r>
        <w:rPr>
          <w:rFonts w:eastAsiaTheme="minorEastAsia" w:cstheme="minorHAnsi"/>
          <w:bCs/>
        </w:rPr>
        <w:t xml:space="preserve"> 14.4, 59.5%), emotional subgroup (43.1 </w:t>
      </w:r>
      <m:oMath>
        <m:r>
          <w:rPr>
            <w:rFonts w:ascii="Cambria Math" w:eastAsiaTheme="minorEastAsia" w:hAnsi="Cambria Math" w:cstheme="minorHAnsi"/>
          </w:rPr>
          <m:t>±</m:t>
        </m:r>
      </m:oMath>
      <w:r>
        <w:rPr>
          <w:rFonts w:eastAsiaTheme="minorEastAsia" w:cstheme="minorHAnsi"/>
          <w:bCs/>
        </w:rPr>
        <w:t xml:space="preserve"> 15.0, 54.2%), and functional subgroup (39.5 </w:t>
      </w:r>
      <m:oMath>
        <m:r>
          <w:rPr>
            <w:rFonts w:ascii="Cambria Math" w:eastAsiaTheme="minorEastAsia" w:hAnsi="Cambria Math" w:cstheme="minorHAnsi"/>
          </w:rPr>
          <m:t>±</m:t>
        </m:r>
      </m:oMath>
      <w:r>
        <w:rPr>
          <w:rFonts w:eastAsiaTheme="minorEastAsia" w:cstheme="minorHAnsi"/>
          <w:bCs/>
        </w:rPr>
        <w:t xml:space="preserve"> 15.6, 49.7%). Total XQ scores averaged 33.7 (SD = 24.4) with 27.0% of patients having scores over 50.</w:t>
      </w:r>
      <w:commentRangeEnd w:id="26"/>
      <w:r w:rsidR="00D20BB3">
        <w:rPr>
          <w:rStyle w:val="CommentReference"/>
        </w:rPr>
        <w:commentReference w:id="26"/>
      </w:r>
    </w:p>
    <w:p w14:paraId="35FEB07C" w14:textId="77777777" w:rsidR="00692EDC" w:rsidRPr="008863E0" w:rsidRDefault="0081334A" w:rsidP="001C2413">
      <w:pPr>
        <w:spacing w:line="276" w:lineRule="auto"/>
        <w:rPr>
          <w:rFonts w:cstheme="minorHAnsi"/>
          <w:bCs/>
          <w:i/>
          <w:iCs/>
        </w:rPr>
      </w:pPr>
      <w:r w:rsidRPr="008863E0">
        <w:rPr>
          <w:rFonts w:cstheme="minorHAnsi"/>
          <w:bCs/>
          <w:i/>
          <w:iCs/>
        </w:rPr>
        <w:t>Associations Between PROs and Dose</w:t>
      </w:r>
    </w:p>
    <w:p w14:paraId="06C54B69" w14:textId="77777777" w:rsidR="008863E0" w:rsidRPr="008863E0" w:rsidRDefault="00383584" w:rsidP="00206FAA">
      <w:pPr>
        <w:rPr>
          <w:rFonts w:eastAsiaTheme="minorEastAsia" w:cstheme="minorHAnsi"/>
          <w:bCs/>
        </w:rPr>
      </w:pPr>
      <w:r>
        <w:rPr>
          <w:rFonts w:eastAsiaTheme="minorEastAsia" w:cstheme="minorHAnsi"/>
          <w:bCs/>
        </w:rPr>
        <w:t xml:space="preserve">Table 2 summarizes the associations between PRO responses and dose. </w:t>
      </w:r>
      <w:r w:rsidR="00636784">
        <w:rPr>
          <w:rFonts w:eastAsiaTheme="minorEastAsia" w:cstheme="minorHAnsi"/>
          <w:bCs/>
        </w:rPr>
        <w:t xml:space="preserve">Stratifying patients </w:t>
      </w:r>
      <w:r w:rsidR="00F34E5C">
        <w:rPr>
          <w:rFonts w:eastAsiaTheme="minorEastAsia" w:cstheme="minorHAnsi"/>
          <w:bCs/>
        </w:rPr>
        <w:t>according to whether their</w:t>
      </w:r>
      <w:r w:rsidR="00636784">
        <w:rPr>
          <w:rFonts w:eastAsiaTheme="minorEastAsia" w:cstheme="minorHAnsi"/>
          <w:bCs/>
        </w:rPr>
        <w:t xml:space="preserve"> OAR doses</w:t>
      </w:r>
      <w:r w:rsidR="00444CE5">
        <w:rPr>
          <w:rFonts w:eastAsiaTheme="minorEastAsia" w:cstheme="minorHAnsi"/>
          <w:bCs/>
        </w:rPr>
        <w:t xml:space="preserve"> were</w:t>
      </w:r>
      <w:r w:rsidR="00636784">
        <w:rPr>
          <w:rFonts w:eastAsiaTheme="minorEastAsia" w:cstheme="minorHAnsi"/>
          <w:bCs/>
        </w:rPr>
        <w:t xml:space="preserve"> less than vs. greater than the planning objective revealed statistically significant differences in MDADI composite and physical summary scores.</w:t>
      </w:r>
      <w:r w:rsidR="00444CE5">
        <w:rPr>
          <w:rFonts w:eastAsiaTheme="minorEastAsia" w:cstheme="minorHAnsi"/>
          <w:bCs/>
        </w:rPr>
        <w:t xml:space="preserve"> Mann-Whitney U tests indicated that patients</w:t>
      </w:r>
      <w:r w:rsidR="00AD490D">
        <w:rPr>
          <w:rFonts w:eastAsiaTheme="minorEastAsia" w:cstheme="minorHAnsi"/>
          <w:bCs/>
        </w:rPr>
        <w:t xml:space="preserve"> with</w:t>
      </w:r>
      <w:r w:rsidR="00444CE5">
        <w:rPr>
          <w:rFonts w:eastAsiaTheme="minorEastAsia" w:cstheme="minorHAnsi"/>
          <w:bCs/>
        </w:rPr>
        <w:t xml:space="preserve"> pharyngeal constrictor </w:t>
      </w:r>
      <w:r w:rsidR="00AD490D">
        <w:rPr>
          <w:rFonts w:eastAsiaTheme="minorEastAsia" w:cstheme="minorHAnsi"/>
          <w:bCs/>
        </w:rPr>
        <w:t xml:space="preserve">dose exceeding </w:t>
      </w:r>
      <w:r w:rsidR="00444CE5">
        <w:rPr>
          <w:rFonts w:eastAsiaTheme="minorEastAsia" w:cstheme="minorHAnsi"/>
          <w:bCs/>
        </w:rPr>
        <w:t xml:space="preserve">planning objectives </w:t>
      </w:r>
      <w:r w:rsidR="00AD490D">
        <w:rPr>
          <w:rFonts w:eastAsiaTheme="minorEastAsia" w:cstheme="minorHAnsi"/>
          <w:bCs/>
        </w:rPr>
        <w:t>reported</w:t>
      </w:r>
      <w:r w:rsidR="00444CE5">
        <w:rPr>
          <w:rFonts w:eastAsiaTheme="minorEastAsia" w:cstheme="minorHAnsi"/>
          <w:bCs/>
        </w:rPr>
        <w:t xml:space="preserve"> higher MDADI scores in these subgroups.</w:t>
      </w:r>
      <w:r w:rsidR="00636784">
        <w:rPr>
          <w:rFonts w:eastAsiaTheme="minorEastAsia" w:cstheme="minorHAnsi"/>
          <w:bCs/>
        </w:rPr>
        <w:t xml:space="preserve"> Odds ratios were statistically significant </w:t>
      </w:r>
      <w:r w:rsidR="00444CE5">
        <w:rPr>
          <w:rFonts w:eastAsiaTheme="minorEastAsia" w:cstheme="minorHAnsi"/>
          <w:bCs/>
        </w:rPr>
        <w:t>for composite and physical scores: patients with pharyngeal constrictor doses exceeding planning objectives had a greater odds of reporting moderate/severe symptoms.</w:t>
      </w:r>
      <w:r w:rsidR="00F34E5C">
        <w:rPr>
          <w:rFonts w:eastAsiaTheme="minorEastAsia" w:cstheme="minorHAnsi"/>
          <w:bCs/>
        </w:rPr>
        <w:t xml:space="preserve"> In addition, odds ratios</w:t>
      </w:r>
      <w:r w:rsidR="00636784">
        <w:rPr>
          <w:rFonts w:eastAsiaTheme="minorEastAsia" w:cstheme="minorHAnsi"/>
          <w:bCs/>
        </w:rPr>
        <w:t xml:space="preserve"> </w:t>
      </w:r>
      <w:r w:rsidR="00F34E5C">
        <w:rPr>
          <w:rFonts w:eastAsiaTheme="minorEastAsia" w:cstheme="minorHAnsi"/>
          <w:bCs/>
        </w:rPr>
        <w:t>associated with</w:t>
      </w:r>
      <w:r w:rsidR="00636784">
        <w:rPr>
          <w:rFonts w:eastAsiaTheme="minorEastAsia" w:cstheme="minorHAnsi"/>
          <w:bCs/>
        </w:rPr>
        <w:t xml:space="preserve"> delivered doses</w:t>
      </w:r>
      <w:r w:rsidR="00F34E5C">
        <w:rPr>
          <w:rFonts w:eastAsiaTheme="minorEastAsia" w:cstheme="minorHAnsi"/>
          <w:bCs/>
        </w:rPr>
        <w:t xml:space="preserve"> exceeded those for planned doses,</w:t>
      </w:r>
      <w:r w:rsidR="00636784">
        <w:rPr>
          <w:rFonts w:eastAsiaTheme="minorEastAsia" w:cstheme="minorHAnsi"/>
          <w:bCs/>
        </w:rPr>
        <w:t xml:space="preserve"> </w:t>
      </w:r>
      <w:r w:rsidR="00444CE5">
        <w:rPr>
          <w:rFonts w:eastAsiaTheme="minorEastAsia" w:cstheme="minorHAnsi"/>
          <w:bCs/>
        </w:rPr>
        <w:t>suggesting</w:t>
      </w:r>
      <w:r w:rsidR="00F34E5C">
        <w:rPr>
          <w:rFonts w:eastAsiaTheme="minorEastAsia" w:cstheme="minorHAnsi"/>
          <w:bCs/>
        </w:rPr>
        <w:t xml:space="preserve"> that that delivered dose may be more strongly associated with PRO scores in these subgroups.</w:t>
      </w:r>
    </w:p>
    <w:p w14:paraId="59EA9DC3" w14:textId="77777777" w:rsidR="00AD490D" w:rsidRDefault="00444CE5" w:rsidP="00AD490D">
      <w:pPr>
        <w:rPr>
          <w:rFonts w:eastAsiaTheme="minorEastAsia" w:cstheme="minorHAnsi"/>
          <w:bCs/>
        </w:rPr>
      </w:pPr>
      <w:r>
        <w:rPr>
          <w:rFonts w:eastAsiaTheme="minorEastAsia" w:cstheme="minorHAnsi"/>
          <w:bCs/>
        </w:rPr>
        <w:lastRenderedPageBreak/>
        <w:t xml:space="preserve">Patients with </w:t>
      </w:r>
      <w:r w:rsidR="00AD490D">
        <w:rPr>
          <w:rFonts w:eastAsiaTheme="minorEastAsia" w:cstheme="minorHAnsi"/>
          <w:bCs/>
        </w:rPr>
        <w:t xml:space="preserve">parotid gland </w:t>
      </w:r>
      <w:r>
        <w:rPr>
          <w:rFonts w:eastAsiaTheme="minorEastAsia" w:cstheme="minorHAnsi"/>
          <w:bCs/>
        </w:rPr>
        <w:t xml:space="preserve">doses exceeding planning objectives had higher XQ scores, although this was not statistically significant. </w:t>
      </w:r>
      <w:r w:rsidR="00F34E5C">
        <w:rPr>
          <w:rFonts w:eastAsiaTheme="minorEastAsia" w:cstheme="minorHAnsi"/>
          <w:bCs/>
        </w:rPr>
        <w:t xml:space="preserve">No significant associations between dose and MDASI </w:t>
      </w:r>
      <w:r>
        <w:rPr>
          <w:rFonts w:eastAsiaTheme="minorEastAsia" w:cstheme="minorHAnsi"/>
          <w:bCs/>
        </w:rPr>
        <w:t>scores</w:t>
      </w:r>
      <w:r w:rsidR="00F34E5C">
        <w:rPr>
          <w:rFonts w:eastAsiaTheme="minorEastAsia" w:cstheme="minorHAnsi"/>
          <w:bCs/>
        </w:rPr>
        <w:t xml:space="preserve"> were observed</w:t>
      </w:r>
      <w:r>
        <w:rPr>
          <w:rFonts w:eastAsiaTheme="minorEastAsia" w:cstheme="minorHAnsi"/>
          <w:bCs/>
        </w:rPr>
        <w:t>.</w:t>
      </w:r>
      <w:r w:rsidR="00F34E5C">
        <w:rPr>
          <w:rFonts w:eastAsiaTheme="minorEastAsia" w:cstheme="minorHAnsi"/>
          <w:bCs/>
        </w:rPr>
        <w:t xml:space="preserve"> </w:t>
      </w:r>
    </w:p>
    <w:p w14:paraId="18B31889" w14:textId="77777777" w:rsidR="00AD490D" w:rsidRDefault="00AD490D" w:rsidP="00AD490D">
      <w:pPr>
        <w:rPr>
          <w:rFonts w:eastAsiaTheme="minorEastAsia" w:cstheme="minorHAnsi"/>
          <w:bCs/>
        </w:rPr>
      </w:pPr>
      <w:commentRangeStart w:id="27"/>
      <w:r>
        <w:rPr>
          <w:rFonts w:eastAsiaTheme="minorEastAsia" w:cstheme="minorHAnsi"/>
          <w:bCs/>
        </w:rPr>
        <w:t>Cohort subgroups used to examine the association of PRO severity and dose were fairly balanced.</w:t>
      </w:r>
      <w:r w:rsidR="00503E47">
        <w:rPr>
          <w:rFonts w:eastAsiaTheme="minorEastAsia" w:cstheme="minorHAnsi"/>
          <w:bCs/>
        </w:rPr>
        <w:t xml:space="preserve"> For the pharyngeal constrictor, </w:t>
      </w:r>
      <w:r>
        <w:rPr>
          <w:rFonts w:eastAsiaTheme="minorEastAsia" w:cstheme="minorHAnsi"/>
          <w:bCs/>
        </w:rPr>
        <w:t xml:space="preserve">53.5% of patients had planned </w:t>
      </w:r>
      <w:r w:rsidR="00503E47">
        <w:rPr>
          <w:rFonts w:eastAsiaTheme="minorEastAsia" w:cstheme="minorHAnsi"/>
          <w:bCs/>
        </w:rPr>
        <w:t xml:space="preserve">doses exceeding the planning objective (overall cohort mean = 51.4 Gy; subgroup mean = 56.5 Gy), and 57.4% had delivered doses exceeding the planning objective (52.3 Gy; 57.1 Gy). For the parotid glands, 32.3% of patients had </w:t>
      </w:r>
      <w:r w:rsidR="00292377">
        <w:rPr>
          <w:rFonts w:eastAsiaTheme="minorEastAsia" w:cstheme="minorHAnsi"/>
          <w:bCs/>
        </w:rPr>
        <w:t>planned doses exceeding the planning objective (overall cohort mean = 23.7 Gy; subgroup mean = 30.8 Gy), and 44.5% had delivered doses exceeding the planning objective (25.1 Gy; 31.9 Gy).</w:t>
      </w:r>
      <w:commentRangeEnd w:id="27"/>
      <w:r w:rsidR="00D20BB3">
        <w:rPr>
          <w:rStyle w:val="CommentReference"/>
        </w:rPr>
        <w:commentReference w:id="27"/>
      </w:r>
    </w:p>
    <w:p w14:paraId="29C0F951" w14:textId="2A1044A3" w:rsidR="0041425A" w:rsidRDefault="0077369B" w:rsidP="00206FAA">
      <w:pPr>
        <w:rPr>
          <w:rFonts w:eastAsiaTheme="minorEastAsia" w:cstheme="minorHAnsi"/>
          <w:bCs/>
        </w:rPr>
      </w:pPr>
      <w:del w:id="28" w:author="Wendy Lani Smith" w:date="2020-05-08T11:48:00Z">
        <w:r w:rsidDel="00E4593B">
          <w:rPr>
            <w:rFonts w:eastAsiaTheme="minorEastAsia" w:cstheme="minorHAnsi"/>
            <w:bCs/>
          </w:rPr>
          <w:delText xml:space="preserve">We investigated potential correlations between PROs and brainstem/spinal cord dose, but no conclusions could be made due to </w:delText>
        </w:r>
        <w:r w:rsidR="006D794B" w:rsidDel="00E4593B">
          <w:rPr>
            <w:rFonts w:eastAsiaTheme="minorEastAsia" w:cstheme="minorHAnsi"/>
            <w:bCs/>
          </w:rPr>
          <w:delText>either a</w:delText>
        </w:r>
        <w:r w:rsidDel="00E4593B">
          <w:rPr>
            <w:rFonts w:eastAsiaTheme="minorEastAsia" w:cstheme="minorHAnsi"/>
            <w:bCs/>
          </w:rPr>
          <w:delText xml:space="preserve"> small number of patients exceeding planning objectives</w:delText>
        </w:r>
        <w:r w:rsidR="006D794B" w:rsidDel="00E4593B">
          <w:rPr>
            <w:rFonts w:eastAsiaTheme="minorEastAsia" w:cstheme="minorHAnsi"/>
            <w:bCs/>
          </w:rPr>
          <w:delText xml:space="preserve"> or low symptom endorsement</w:delText>
        </w:r>
        <w:r w:rsidDel="00E4593B">
          <w:rPr>
            <w:rFonts w:eastAsiaTheme="minorEastAsia" w:cstheme="minorHAnsi"/>
            <w:bCs/>
          </w:rPr>
          <w:delText xml:space="preserve">. </w:delText>
        </w:r>
      </w:del>
      <w:r>
        <w:rPr>
          <w:rFonts w:eastAsiaTheme="minorEastAsia" w:cstheme="minorHAnsi"/>
          <w:bCs/>
        </w:rPr>
        <w:t>Brainstem</w:t>
      </w:r>
      <w:r w:rsidR="00FF0553">
        <w:rPr>
          <w:rFonts w:eastAsiaTheme="minorEastAsia" w:cstheme="minorHAnsi"/>
          <w:bCs/>
        </w:rPr>
        <w:t xml:space="preserve"> doses exceeded</w:t>
      </w:r>
      <w:r>
        <w:rPr>
          <w:rFonts w:eastAsiaTheme="minorEastAsia" w:cstheme="minorHAnsi"/>
          <w:bCs/>
        </w:rPr>
        <w:t xml:space="preserve"> planning objectives </w:t>
      </w:r>
      <w:del w:id="29" w:author="Wendy Lani Smith" w:date="2020-05-08T11:49:00Z">
        <w:r w:rsidDel="00E4593B">
          <w:rPr>
            <w:rFonts w:eastAsiaTheme="minorEastAsia" w:cstheme="minorHAnsi"/>
            <w:bCs/>
          </w:rPr>
          <w:delText>in only</w:delText>
        </w:r>
      </w:del>
      <w:ins w:id="30" w:author="Wendy Lani Smith" w:date="2020-05-08T11:49:00Z">
        <w:r w:rsidR="00E4593B">
          <w:rPr>
            <w:rFonts w:eastAsiaTheme="minorEastAsia" w:cstheme="minorHAnsi"/>
            <w:bCs/>
          </w:rPr>
          <w:t>for</w:t>
        </w:r>
      </w:ins>
      <w:r>
        <w:rPr>
          <w:rFonts w:eastAsiaTheme="minorEastAsia" w:cstheme="minorHAnsi"/>
          <w:bCs/>
        </w:rPr>
        <w:t xml:space="preserve"> 3 patients at planning (overall cohort mean = 39.0 Gy; subgroup mean = 57.3 Gy) and </w:t>
      </w:r>
      <w:del w:id="31" w:author="Wendy Lani Smith" w:date="2020-05-08T11:49:00Z">
        <w:r w:rsidDel="00E4593B">
          <w:rPr>
            <w:rFonts w:eastAsiaTheme="minorEastAsia" w:cstheme="minorHAnsi"/>
            <w:bCs/>
          </w:rPr>
          <w:delText xml:space="preserve">for </w:delText>
        </w:r>
        <w:r w:rsidR="00FF0553" w:rsidDel="00E4593B">
          <w:rPr>
            <w:rFonts w:eastAsiaTheme="minorEastAsia" w:cstheme="minorHAnsi"/>
            <w:bCs/>
          </w:rPr>
          <w:delText xml:space="preserve">the </w:delText>
        </w:r>
        <w:r w:rsidDel="00E4593B">
          <w:rPr>
            <w:rFonts w:eastAsiaTheme="minorEastAsia" w:cstheme="minorHAnsi"/>
            <w:bCs/>
          </w:rPr>
          <w:delText xml:space="preserve">delivered doses of </w:delText>
        </w:r>
      </w:del>
      <w:r>
        <w:rPr>
          <w:rFonts w:eastAsiaTheme="minorEastAsia" w:cstheme="minorHAnsi"/>
          <w:bCs/>
        </w:rPr>
        <w:t xml:space="preserve">6 </w:t>
      </w:r>
      <w:del w:id="32" w:author="Wendy Lani Smith" w:date="2020-05-08T11:49:00Z">
        <w:r w:rsidDel="00E4593B">
          <w:rPr>
            <w:rFonts w:eastAsiaTheme="minorEastAsia" w:cstheme="minorHAnsi"/>
            <w:bCs/>
          </w:rPr>
          <w:delText xml:space="preserve">patients </w:delText>
        </w:r>
      </w:del>
      <w:ins w:id="33" w:author="Wendy Lani Smith" w:date="2020-05-08T11:49:00Z">
        <w:r w:rsidR="00E4593B">
          <w:rPr>
            <w:rFonts w:eastAsiaTheme="minorEastAsia" w:cstheme="minorHAnsi"/>
            <w:bCs/>
          </w:rPr>
          <w:t xml:space="preserve">at delivery </w:t>
        </w:r>
      </w:ins>
      <w:r>
        <w:rPr>
          <w:rFonts w:eastAsiaTheme="minorEastAsia" w:cstheme="minorHAnsi"/>
          <w:bCs/>
        </w:rPr>
        <w:t>(39.4 Gy; 57.0 Gy)</w:t>
      </w:r>
      <w:r w:rsidR="008B268B">
        <w:rPr>
          <w:rFonts w:eastAsiaTheme="minorEastAsia" w:cstheme="minorHAnsi"/>
          <w:bCs/>
        </w:rPr>
        <w:t xml:space="preserve">. </w:t>
      </w:r>
      <w:del w:id="34" w:author="Wendy Lani Smith" w:date="2020-05-08T11:50:00Z">
        <w:r w:rsidR="008B268B" w:rsidDel="00E4593B">
          <w:rPr>
            <w:rFonts w:eastAsiaTheme="minorEastAsia" w:cstheme="minorHAnsi"/>
            <w:bCs/>
          </w:rPr>
          <w:delText xml:space="preserve">Comparing </w:delText>
        </w:r>
      </w:del>
      <w:r w:rsidR="008B268B">
        <w:rPr>
          <w:rFonts w:eastAsiaTheme="minorEastAsia" w:cstheme="minorHAnsi"/>
          <w:bCs/>
        </w:rPr>
        <w:t xml:space="preserve">MDASI fatigue scores </w:t>
      </w:r>
      <w:del w:id="35" w:author="Wendy Lani Smith" w:date="2020-05-08T11:50:00Z">
        <w:r w:rsidR="008B268B" w:rsidDel="00E4593B">
          <w:rPr>
            <w:rFonts w:eastAsiaTheme="minorEastAsia" w:cstheme="minorHAnsi"/>
            <w:bCs/>
          </w:rPr>
          <w:delText xml:space="preserve">with brainstem dose </w:delText>
        </w:r>
      </w:del>
      <w:r w:rsidR="008B268B">
        <w:rPr>
          <w:rFonts w:eastAsiaTheme="minorEastAsia" w:cstheme="minorHAnsi"/>
          <w:bCs/>
        </w:rPr>
        <w:t xml:space="preserve">(Ferris </w:t>
      </w:r>
      <w:r w:rsidR="008B268B">
        <w:rPr>
          <w:rFonts w:eastAsiaTheme="minorEastAsia" w:cstheme="minorHAnsi"/>
          <w:bCs/>
          <w:i/>
          <w:iCs/>
        </w:rPr>
        <w:t>et al</w:t>
      </w:r>
      <w:r w:rsidR="008B268B">
        <w:rPr>
          <w:rFonts w:eastAsiaTheme="minorEastAsia" w:cstheme="minorHAnsi"/>
          <w:bCs/>
        </w:rPr>
        <w:t xml:space="preserve">.) </w:t>
      </w:r>
      <w:del w:id="36" w:author="Wendy Lani Smith" w:date="2020-05-08T11:50:00Z">
        <w:r w:rsidR="008B268B" w:rsidDel="00E4593B">
          <w:rPr>
            <w:rFonts w:eastAsiaTheme="minorEastAsia" w:cstheme="minorHAnsi"/>
            <w:bCs/>
          </w:rPr>
          <w:delText xml:space="preserve">indicated </w:delText>
        </w:r>
      </w:del>
      <w:ins w:id="37" w:author="Wendy Lani Smith" w:date="2020-05-08T11:50:00Z">
        <w:r w:rsidR="00E4593B">
          <w:rPr>
            <w:rFonts w:eastAsiaTheme="minorEastAsia" w:cstheme="minorHAnsi"/>
            <w:bCs/>
          </w:rPr>
          <w:t xml:space="preserve">were </w:t>
        </w:r>
      </w:ins>
      <w:r w:rsidR="008B268B">
        <w:rPr>
          <w:rFonts w:eastAsiaTheme="minorEastAsia" w:cstheme="minorHAnsi"/>
          <w:bCs/>
        </w:rPr>
        <w:t xml:space="preserve">higher </w:t>
      </w:r>
      <w:del w:id="38" w:author="Wendy Lani Smith" w:date="2020-05-08T12:00:00Z">
        <w:r w:rsidR="008B268B" w:rsidDel="008C061C">
          <w:rPr>
            <w:rFonts w:eastAsiaTheme="minorEastAsia" w:cstheme="minorHAnsi"/>
            <w:bCs/>
          </w:rPr>
          <w:delText xml:space="preserve">scores </w:delText>
        </w:r>
      </w:del>
      <w:r w:rsidR="008B268B">
        <w:rPr>
          <w:rFonts w:eastAsiaTheme="minorEastAsia" w:cstheme="minorHAnsi"/>
          <w:bCs/>
        </w:rPr>
        <w:t xml:space="preserve">in patients </w:t>
      </w:r>
      <w:ins w:id="39" w:author="Wendy Lani Smith" w:date="2020-05-08T11:50:00Z">
        <w:r w:rsidR="00E4593B">
          <w:rPr>
            <w:rFonts w:eastAsiaTheme="minorEastAsia" w:cstheme="minorHAnsi"/>
            <w:bCs/>
          </w:rPr>
          <w:t xml:space="preserve">where brainstem dose </w:t>
        </w:r>
      </w:ins>
      <w:r w:rsidR="008B268B">
        <w:rPr>
          <w:rFonts w:eastAsiaTheme="minorEastAsia" w:cstheme="minorHAnsi"/>
          <w:bCs/>
        </w:rPr>
        <w:t>exceed</w:t>
      </w:r>
      <w:ins w:id="40" w:author="Wendy Lani Smith" w:date="2020-05-08T11:50:00Z">
        <w:r w:rsidR="00E4593B">
          <w:rPr>
            <w:rFonts w:eastAsiaTheme="minorEastAsia" w:cstheme="minorHAnsi"/>
            <w:bCs/>
          </w:rPr>
          <w:t>ed</w:t>
        </w:r>
      </w:ins>
      <w:del w:id="41" w:author="Wendy Lani Smith" w:date="2020-05-08T11:50:00Z">
        <w:r w:rsidR="008B268B" w:rsidDel="00E4593B">
          <w:rPr>
            <w:rFonts w:eastAsiaTheme="minorEastAsia" w:cstheme="minorHAnsi"/>
            <w:bCs/>
          </w:rPr>
          <w:delText>ing</w:delText>
        </w:r>
      </w:del>
      <w:r w:rsidR="008B268B">
        <w:rPr>
          <w:rFonts w:eastAsiaTheme="minorEastAsia" w:cstheme="minorHAnsi"/>
          <w:bCs/>
        </w:rPr>
        <w:t xml:space="preserve"> planning objectives (4.7 vs. 2.3 for planned dose; 3.7 vs. 2.3 for delivered dose)</w:t>
      </w:r>
      <w:r w:rsidR="006D794B">
        <w:rPr>
          <w:rFonts w:eastAsiaTheme="minorEastAsia" w:cstheme="minorHAnsi"/>
          <w:bCs/>
        </w:rPr>
        <w:t xml:space="preserve">, </w:t>
      </w:r>
      <w:r w:rsidR="00FF0553">
        <w:rPr>
          <w:rFonts w:eastAsiaTheme="minorEastAsia" w:cstheme="minorHAnsi"/>
          <w:bCs/>
        </w:rPr>
        <w:t>but</w:t>
      </w:r>
      <w:r w:rsidR="006D794B">
        <w:rPr>
          <w:rFonts w:eastAsiaTheme="minorEastAsia" w:cstheme="minorHAnsi"/>
          <w:bCs/>
        </w:rPr>
        <w:t xml:space="preserve"> conclusions</w:t>
      </w:r>
      <w:r w:rsidR="00FF0553">
        <w:rPr>
          <w:rFonts w:eastAsiaTheme="minorEastAsia" w:cstheme="minorHAnsi"/>
          <w:bCs/>
        </w:rPr>
        <w:t xml:space="preserve"> were</w:t>
      </w:r>
      <w:r w:rsidR="006D794B">
        <w:rPr>
          <w:rFonts w:eastAsiaTheme="minorEastAsia" w:cstheme="minorHAnsi"/>
          <w:bCs/>
        </w:rPr>
        <w:t xml:space="preserve"> limited by small sample size</w:t>
      </w:r>
      <w:r w:rsidR="008B268B">
        <w:rPr>
          <w:rFonts w:eastAsiaTheme="minorEastAsia" w:cstheme="minorHAnsi"/>
          <w:bCs/>
        </w:rPr>
        <w:t xml:space="preserve">. Spinal cord </w:t>
      </w:r>
      <w:r w:rsidR="00FF0553">
        <w:rPr>
          <w:rFonts w:eastAsiaTheme="minorEastAsia" w:cstheme="minorHAnsi"/>
          <w:bCs/>
        </w:rPr>
        <w:t xml:space="preserve">doses exceeded </w:t>
      </w:r>
      <w:r w:rsidR="008B268B">
        <w:rPr>
          <w:rFonts w:eastAsiaTheme="minorEastAsia" w:cstheme="minorHAnsi"/>
          <w:bCs/>
        </w:rPr>
        <w:t>planning objectives in 11 patients at planning (overall cohort mean = 42.3 Gy</w:t>
      </w:r>
      <w:r w:rsidR="006D794B">
        <w:rPr>
          <w:rFonts w:eastAsiaTheme="minorEastAsia" w:cstheme="minorHAnsi"/>
          <w:bCs/>
        </w:rPr>
        <w:t>;</w:t>
      </w:r>
      <w:r w:rsidR="008B268B">
        <w:rPr>
          <w:rFonts w:eastAsiaTheme="minorEastAsia" w:cstheme="minorHAnsi"/>
          <w:bCs/>
        </w:rPr>
        <w:t xml:space="preserve"> subgroup mean = </w:t>
      </w:r>
      <w:r w:rsidR="006D794B">
        <w:rPr>
          <w:rFonts w:eastAsiaTheme="minorEastAsia" w:cstheme="minorHAnsi"/>
          <w:bCs/>
        </w:rPr>
        <w:t xml:space="preserve">45.7 Gy) and </w:t>
      </w:r>
      <w:del w:id="42" w:author="Wendy Lani Smith" w:date="2020-05-08T12:01:00Z">
        <w:r w:rsidR="006D794B" w:rsidDel="008C061C">
          <w:rPr>
            <w:rFonts w:eastAsiaTheme="minorEastAsia" w:cstheme="minorHAnsi"/>
            <w:bCs/>
          </w:rPr>
          <w:delText xml:space="preserve">for the delivered doses of </w:delText>
        </w:r>
      </w:del>
      <w:r w:rsidR="006D794B">
        <w:rPr>
          <w:rFonts w:eastAsiaTheme="minorEastAsia" w:cstheme="minorHAnsi"/>
          <w:bCs/>
        </w:rPr>
        <w:t xml:space="preserve">31 </w:t>
      </w:r>
      <w:del w:id="43" w:author="Wendy Lani Smith" w:date="2020-05-08T12:01:00Z">
        <w:r w:rsidR="006D794B" w:rsidDel="008C061C">
          <w:rPr>
            <w:rFonts w:eastAsiaTheme="minorEastAsia" w:cstheme="minorHAnsi"/>
            <w:bCs/>
          </w:rPr>
          <w:delText xml:space="preserve">patients </w:delText>
        </w:r>
      </w:del>
      <w:ins w:id="44" w:author="Wendy Lani Smith" w:date="2020-05-08T12:01:00Z">
        <w:r w:rsidR="008C061C">
          <w:rPr>
            <w:rFonts w:eastAsiaTheme="minorEastAsia" w:cstheme="minorHAnsi"/>
            <w:bCs/>
          </w:rPr>
          <w:t xml:space="preserve">delivered </w:t>
        </w:r>
      </w:ins>
      <w:r w:rsidR="006D794B">
        <w:rPr>
          <w:rFonts w:eastAsiaTheme="minorEastAsia" w:cstheme="minorHAnsi"/>
          <w:bCs/>
        </w:rPr>
        <w:t xml:space="preserve">(43.1 Gy; 46.3 Gy). </w:t>
      </w:r>
      <w:moveFromRangeStart w:id="45" w:author="Wendy Lani Smith" w:date="2020-05-08T12:01:00Z" w:name="move39831688"/>
      <w:moveFrom w:id="46" w:author="Wendy Lani Smith" w:date="2020-05-08T12:01:00Z">
        <w:r w:rsidR="00FF0553" w:rsidDel="008C061C">
          <w:rPr>
            <w:rFonts w:eastAsiaTheme="minorEastAsia" w:cstheme="minorHAnsi"/>
            <w:bCs/>
          </w:rPr>
          <w:t>P</w:t>
        </w:r>
        <w:r w:rsidR="0041425A" w:rsidDel="008C061C">
          <w:rPr>
            <w:rFonts w:eastAsiaTheme="minorEastAsia" w:cstheme="minorHAnsi"/>
            <w:bCs/>
          </w:rPr>
          <w:t>otential correlations between MDASI-HN numbness and tingling symptoms</w:t>
        </w:r>
        <w:r w:rsidR="00FF0553" w:rsidDel="008C061C">
          <w:rPr>
            <w:rFonts w:eastAsiaTheme="minorEastAsia" w:cstheme="minorHAnsi"/>
            <w:bCs/>
          </w:rPr>
          <w:t xml:space="preserve"> and brainstem and spinal cord dose was of interest.</w:t>
        </w:r>
        <w:r w:rsidR="0041425A" w:rsidDel="008C061C">
          <w:rPr>
            <w:rFonts w:eastAsiaTheme="minorEastAsia" w:cstheme="minorHAnsi"/>
            <w:bCs/>
          </w:rPr>
          <w:t xml:space="preserve"> </w:t>
        </w:r>
      </w:moveFrom>
      <w:moveFromRangeEnd w:id="45"/>
      <w:del w:id="47" w:author="Wendy Lani Smith" w:date="2020-05-08T12:01:00Z">
        <w:r w:rsidR="00FF0553" w:rsidDel="008C061C">
          <w:rPr>
            <w:rFonts w:eastAsiaTheme="minorEastAsia" w:cstheme="minorHAnsi"/>
            <w:bCs/>
          </w:rPr>
          <w:delText>However,</w:delText>
        </w:r>
        <w:r w:rsidR="0041425A" w:rsidDel="008C061C">
          <w:rPr>
            <w:rFonts w:eastAsiaTheme="minorEastAsia" w:cstheme="minorHAnsi"/>
            <w:bCs/>
          </w:rPr>
          <w:delText xml:space="preserve"> patients with brainstem or spinal cord doses exceeding planning objectives rarely endorsed this item</w:delText>
        </w:r>
      </w:del>
      <w:ins w:id="48" w:author="Wendy Lani Smith" w:date="2020-05-08T12:01:00Z">
        <w:r w:rsidR="008C061C">
          <w:rPr>
            <w:rFonts w:eastAsiaTheme="minorEastAsia" w:cstheme="minorHAnsi"/>
            <w:bCs/>
          </w:rPr>
          <w:t>but</w:t>
        </w:r>
      </w:ins>
      <w:del w:id="49" w:author="Wendy Lani Smith" w:date="2020-05-08T12:01:00Z">
        <w:r w:rsidR="0041425A" w:rsidDel="008C061C">
          <w:rPr>
            <w:rFonts w:eastAsiaTheme="minorEastAsia" w:cstheme="minorHAnsi"/>
            <w:bCs/>
          </w:rPr>
          <w:delText xml:space="preserve"> (</w:delText>
        </w:r>
      </w:del>
      <w:ins w:id="50" w:author="Wendy Lani Smith" w:date="2020-05-08T12:01:00Z">
        <w:r w:rsidR="008C061C">
          <w:rPr>
            <w:rFonts w:eastAsiaTheme="minorEastAsia" w:cstheme="minorHAnsi"/>
            <w:bCs/>
          </w:rPr>
          <w:t xml:space="preserve"> </w:t>
        </w:r>
      </w:ins>
      <m:oMath>
        <m:r>
          <w:rPr>
            <w:rFonts w:ascii="Cambria Math" w:eastAsiaTheme="minorEastAsia" w:hAnsi="Cambria Math" w:cstheme="minorHAnsi"/>
          </w:rPr>
          <m:t>≤</m:t>
        </m:r>
      </m:oMath>
      <w:r w:rsidR="0041425A">
        <w:rPr>
          <w:rFonts w:eastAsiaTheme="minorEastAsia" w:cstheme="minorHAnsi"/>
          <w:bCs/>
        </w:rPr>
        <w:t>4 patients</w:t>
      </w:r>
      <w:ins w:id="51" w:author="Wendy Lani Smith" w:date="2020-05-08T12:01:00Z">
        <w:r w:rsidR="008C061C">
          <w:rPr>
            <w:rFonts w:eastAsiaTheme="minorEastAsia" w:cstheme="minorHAnsi"/>
            <w:bCs/>
          </w:rPr>
          <w:t xml:space="preserve"> recorded </w:t>
        </w:r>
      </w:ins>
      <w:commentRangeStart w:id="52"/>
      <w:ins w:id="53" w:author="Wendy Lani Smith" w:date="2020-05-08T12:02:00Z">
        <w:r w:rsidR="008C061C">
          <w:rPr>
            <w:rFonts w:eastAsiaTheme="minorEastAsia" w:cstheme="minorHAnsi"/>
            <w:bCs/>
          </w:rPr>
          <w:t>moderate or severe</w:t>
        </w:r>
        <w:commentRangeEnd w:id="52"/>
        <w:r w:rsidR="008C061C">
          <w:rPr>
            <w:rStyle w:val="CommentReference"/>
          </w:rPr>
          <w:commentReference w:id="52"/>
        </w:r>
        <w:r w:rsidR="008C061C">
          <w:rPr>
            <w:rFonts w:eastAsiaTheme="minorEastAsia" w:cstheme="minorHAnsi"/>
            <w:bCs/>
          </w:rPr>
          <w:t xml:space="preserve"> </w:t>
        </w:r>
      </w:ins>
      <w:del w:id="54" w:author="Wendy Lani Smith" w:date="2020-05-08T12:02:00Z">
        <w:r w:rsidR="0041425A" w:rsidDel="008C061C">
          <w:rPr>
            <w:rFonts w:eastAsiaTheme="minorEastAsia" w:cstheme="minorHAnsi"/>
            <w:bCs/>
          </w:rPr>
          <w:delText>).</w:delText>
        </w:r>
      </w:del>
      <w:moveToRangeStart w:id="55" w:author="Wendy Lani Smith" w:date="2020-05-08T12:01:00Z" w:name="move39831688"/>
      <w:moveTo w:id="56" w:author="Wendy Lani Smith" w:date="2020-05-08T12:01:00Z">
        <w:del w:id="57" w:author="Wendy Lani Smith" w:date="2020-05-08T12:02:00Z">
          <w:r w:rsidR="008C061C" w:rsidDel="008C061C">
            <w:rPr>
              <w:rFonts w:eastAsiaTheme="minorEastAsia" w:cstheme="minorHAnsi"/>
              <w:bCs/>
            </w:rPr>
            <w:delText>Potential correlations between</w:delText>
          </w:r>
        </w:del>
        <w:r w:rsidR="008C061C">
          <w:rPr>
            <w:rFonts w:eastAsiaTheme="minorEastAsia" w:cstheme="minorHAnsi"/>
            <w:bCs/>
          </w:rPr>
          <w:t xml:space="preserve"> MDASI-HN numbness and tingling symptoms</w:t>
        </w:r>
        <w:del w:id="58" w:author="Wendy Lani Smith" w:date="2020-05-08T12:02:00Z">
          <w:r w:rsidR="008C061C" w:rsidDel="008C061C">
            <w:rPr>
              <w:rFonts w:eastAsiaTheme="minorEastAsia" w:cstheme="minorHAnsi"/>
              <w:bCs/>
            </w:rPr>
            <w:delText xml:space="preserve"> and brainstem and spinal cord dose was of interest</w:delText>
          </w:r>
        </w:del>
        <w:r w:rsidR="008C061C">
          <w:rPr>
            <w:rFonts w:eastAsiaTheme="minorEastAsia" w:cstheme="minorHAnsi"/>
            <w:bCs/>
          </w:rPr>
          <w:t>.</w:t>
        </w:r>
      </w:moveTo>
      <w:moveToRangeEnd w:id="55"/>
    </w:p>
    <w:p w14:paraId="6B295F15" w14:textId="2FDC2092" w:rsidR="00FF0553" w:rsidRPr="00FF0553" w:rsidRDefault="00FD5489" w:rsidP="00206FAA">
      <w:pPr>
        <w:rPr>
          <w:rFonts w:eastAsiaTheme="minorEastAsia" w:cstheme="minorHAnsi"/>
          <w:bCs/>
        </w:rPr>
      </w:pPr>
      <w:del w:id="59" w:author="Wendy Lani Smith" w:date="2020-05-08T12:04:00Z">
        <w:r w:rsidDel="008C061C">
          <w:rPr>
            <w:rFonts w:eastAsiaTheme="minorEastAsia" w:cstheme="minorHAnsi"/>
            <w:bCs/>
          </w:rPr>
          <w:delText xml:space="preserve">Figure 1 </w:delText>
        </w:r>
        <w:r w:rsidR="00144540" w:rsidDel="008C061C">
          <w:rPr>
            <w:rFonts w:eastAsiaTheme="minorEastAsia" w:cstheme="minorHAnsi"/>
            <w:bCs/>
          </w:rPr>
          <w:delText>illustrates</w:delText>
        </w:r>
        <w:r w:rsidR="009D7C0A" w:rsidDel="008C061C">
          <w:rPr>
            <w:rFonts w:eastAsiaTheme="minorEastAsia" w:cstheme="minorHAnsi"/>
            <w:bCs/>
          </w:rPr>
          <w:delText xml:space="preserve"> the</w:delText>
        </w:r>
        <w:r w:rsidR="00144540" w:rsidDel="008C061C">
          <w:rPr>
            <w:rFonts w:eastAsiaTheme="minorEastAsia" w:cstheme="minorHAnsi"/>
            <w:bCs/>
          </w:rPr>
          <w:delText xml:space="preserve"> association between </w:delText>
        </w:r>
        <w:r w:rsidR="00582751" w:rsidDel="008C061C">
          <w:rPr>
            <w:rFonts w:eastAsiaTheme="minorEastAsia" w:cstheme="minorHAnsi"/>
            <w:bCs/>
          </w:rPr>
          <w:delText>dose and patient-reported symptoms</w:delText>
        </w:r>
        <w:r w:rsidR="009D7C0A" w:rsidDel="008C061C">
          <w:rPr>
            <w:rFonts w:eastAsiaTheme="minorEastAsia" w:cstheme="minorHAnsi"/>
            <w:bCs/>
          </w:rPr>
          <w:delText xml:space="preserve"> for representative PRO subgroups and items</w:delText>
        </w:r>
        <w:r w:rsidR="00582751" w:rsidDel="008C061C">
          <w:rPr>
            <w:rFonts w:eastAsiaTheme="minorEastAsia" w:cstheme="minorHAnsi"/>
            <w:bCs/>
          </w:rPr>
          <w:delText>.</w:delText>
        </w:r>
        <w:r w:rsidR="009D7C0A" w:rsidDel="008C061C">
          <w:rPr>
            <w:rFonts w:eastAsiaTheme="minorEastAsia" w:cstheme="minorHAnsi"/>
            <w:bCs/>
          </w:rPr>
          <w:delText xml:space="preserve"> </w:delText>
        </w:r>
      </w:del>
      <w:r w:rsidR="00AD3E2C">
        <w:rPr>
          <w:rFonts w:eastAsiaTheme="minorEastAsia" w:cstheme="minorHAnsi"/>
          <w:bCs/>
        </w:rPr>
        <w:t>For patients with moderate/severe MDADI composite or physical scores, p</w:t>
      </w:r>
      <w:r w:rsidR="009D7C0A">
        <w:rPr>
          <w:rFonts w:eastAsiaTheme="minorEastAsia" w:cstheme="minorHAnsi"/>
          <w:bCs/>
        </w:rPr>
        <w:t xml:space="preserve">haryngeal constrictor doses </w:t>
      </w:r>
      <w:del w:id="60" w:author="Wendy Lani Smith" w:date="2020-05-08T12:04:00Z">
        <w:r w:rsidR="009D7C0A" w:rsidDel="008C061C">
          <w:rPr>
            <w:rFonts w:eastAsiaTheme="minorEastAsia" w:cstheme="minorHAnsi"/>
            <w:bCs/>
          </w:rPr>
          <w:delText xml:space="preserve">generally </w:delText>
        </w:r>
      </w:del>
      <w:ins w:id="61" w:author="Wendy Lani Smith" w:date="2020-05-08T12:04:00Z">
        <w:r w:rsidR="008C061C">
          <w:rPr>
            <w:rFonts w:eastAsiaTheme="minorEastAsia" w:cstheme="minorHAnsi"/>
            <w:bCs/>
          </w:rPr>
          <w:t xml:space="preserve">often </w:t>
        </w:r>
      </w:ins>
      <w:r w:rsidR="009D7C0A">
        <w:rPr>
          <w:rFonts w:eastAsiaTheme="minorEastAsia" w:cstheme="minorHAnsi"/>
          <w:bCs/>
        </w:rPr>
        <w:t xml:space="preserve">exceeded the treatment planning objective, </w:t>
      </w:r>
      <w:del w:id="62" w:author="Wendy Lani Smith" w:date="2020-05-08T12:04:00Z">
        <w:r w:rsidR="00582751" w:rsidDel="008C061C">
          <w:rPr>
            <w:rFonts w:eastAsiaTheme="minorEastAsia" w:cstheme="minorHAnsi"/>
            <w:bCs/>
          </w:rPr>
          <w:delText>consistent with Table 2</w:delText>
        </w:r>
      </w:del>
      <w:ins w:id="63" w:author="Wendy Lani Smith" w:date="2020-05-08T12:04:00Z">
        <w:r w:rsidR="008C061C">
          <w:rPr>
            <w:rFonts w:eastAsiaTheme="minorEastAsia" w:cstheme="minorHAnsi"/>
            <w:bCs/>
          </w:rPr>
          <w:t>(fig 1)</w:t>
        </w:r>
      </w:ins>
      <w:r w:rsidR="009D7C0A">
        <w:rPr>
          <w:rFonts w:eastAsiaTheme="minorEastAsia" w:cstheme="minorHAnsi"/>
          <w:bCs/>
        </w:rPr>
        <w:t xml:space="preserve">. </w:t>
      </w:r>
      <w:r w:rsidR="00AD3E2C">
        <w:rPr>
          <w:rFonts w:eastAsiaTheme="minorEastAsia" w:cstheme="minorHAnsi"/>
          <w:bCs/>
        </w:rPr>
        <w:t>Although not statistically significant, similar dose and PRO associations</w:t>
      </w:r>
      <w:r w:rsidR="00582751">
        <w:rPr>
          <w:rFonts w:eastAsiaTheme="minorEastAsia" w:cstheme="minorHAnsi"/>
          <w:bCs/>
        </w:rPr>
        <w:t xml:space="preserve"> </w:t>
      </w:r>
      <w:r w:rsidR="00AD3E2C">
        <w:rPr>
          <w:rFonts w:eastAsiaTheme="minorEastAsia" w:cstheme="minorHAnsi"/>
          <w:bCs/>
        </w:rPr>
        <w:t>were</w:t>
      </w:r>
      <w:r w:rsidR="00582751">
        <w:rPr>
          <w:rFonts w:eastAsiaTheme="minorEastAsia" w:cstheme="minorHAnsi"/>
          <w:bCs/>
        </w:rPr>
        <w:t xml:space="preserve"> observed for MDASI-HN swallowing/chewing and choking/coughing items.</w:t>
      </w:r>
      <w:r w:rsidR="009D7C0A">
        <w:rPr>
          <w:rFonts w:eastAsiaTheme="minorEastAsia" w:cstheme="minorHAnsi"/>
          <w:bCs/>
        </w:rPr>
        <w:t xml:space="preserve"> </w:t>
      </w:r>
      <w:del w:id="64" w:author="Wendy Lani Smith" w:date="2020-05-08T12:09:00Z">
        <w:r w:rsidR="009D7C0A" w:rsidDel="007F1011">
          <w:rPr>
            <w:rFonts w:eastAsiaTheme="minorEastAsia" w:cstheme="minorHAnsi"/>
            <w:bCs/>
          </w:rPr>
          <w:delText>Dose vs. PRO a</w:delText>
        </w:r>
      </w:del>
      <w:ins w:id="65" w:author="Wendy Lani Smith" w:date="2020-05-08T12:09:00Z">
        <w:r w:rsidR="007F1011">
          <w:rPr>
            <w:rFonts w:eastAsiaTheme="minorEastAsia" w:cstheme="minorHAnsi"/>
            <w:bCs/>
          </w:rPr>
          <w:t>A</w:t>
        </w:r>
      </w:ins>
      <w:r w:rsidR="009D7C0A">
        <w:rPr>
          <w:rFonts w:eastAsiaTheme="minorEastAsia" w:cstheme="minorHAnsi"/>
          <w:bCs/>
        </w:rPr>
        <w:t>ssociations a</w:t>
      </w:r>
      <w:r w:rsidR="008E1C44">
        <w:rPr>
          <w:rFonts w:eastAsiaTheme="minorEastAsia" w:cstheme="minorHAnsi"/>
          <w:bCs/>
        </w:rPr>
        <w:t>ppear</w:t>
      </w:r>
      <w:r w:rsidR="009D7C0A">
        <w:rPr>
          <w:rFonts w:eastAsiaTheme="minorEastAsia" w:cstheme="minorHAnsi"/>
          <w:bCs/>
        </w:rPr>
        <w:t xml:space="preserve"> strongest among patients reporting </w:t>
      </w:r>
      <m:oMath>
        <m:r>
          <w:rPr>
            <w:rFonts w:ascii="Cambria Math" w:eastAsiaTheme="minorEastAsia" w:hAnsi="Cambria Math" w:cstheme="minorHAnsi"/>
          </w:rPr>
          <m:t>≥</m:t>
        </m:r>
      </m:oMath>
      <w:r w:rsidR="009D7C0A">
        <w:rPr>
          <w:rFonts w:eastAsiaTheme="minorEastAsia" w:cstheme="minorHAnsi"/>
          <w:bCs/>
        </w:rPr>
        <w:t>1 year after treatment completion.</w:t>
      </w:r>
      <w:r w:rsidR="008E1C44">
        <w:rPr>
          <w:rFonts w:eastAsiaTheme="minorEastAsia" w:cstheme="minorHAnsi"/>
          <w:bCs/>
        </w:rPr>
        <w:t xml:space="preserve"> Odds ratios for moderate/severe symptom reporting among these patients </w:t>
      </w:r>
      <w:r w:rsidR="00AD3E2C">
        <w:rPr>
          <w:rFonts w:eastAsiaTheme="minorEastAsia" w:cstheme="minorHAnsi"/>
          <w:bCs/>
        </w:rPr>
        <w:t>exceed</w:t>
      </w:r>
      <w:r w:rsidR="008E1C44">
        <w:rPr>
          <w:rFonts w:eastAsiaTheme="minorEastAsia" w:cstheme="minorHAnsi"/>
          <w:bCs/>
        </w:rPr>
        <w:t xml:space="preserve"> that of the aggregate cohort for both the MDADI composite (planned dose: OR = 4.40; delivered dose: OR = 3.62) and MDADI physical subgroup</w:t>
      </w:r>
      <w:r w:rsidR="00AD3E2C">
        <w:rPr>
          <w:rFonts w:eastAsiaTheme="minorEastAsia" w:cstheme="minorHAnsi"/>
          <w:bCs/>
        </w:rPr>
        <w:t>s</w:t>
      </w:r>
      <w:r w:rsidR="008E1C44">
        <w:rPr>
          <w:rFonts w:eastAsiaTheme="minorEastAsia" w:cstheme="minorHAnsi"/>
          <w:bCs/>
        </w:rPr>
        <w:t xml:space="preserve"> (planned dose: OR = 4.06; delivered dose: OR = 3.18).</w:t>
      </w:r>
      <w:r w:rsidR="009D7C0A">
        <w:rPr>
          <w:rFonts w:eastAsiaTheme="minorEastAsia" w:cstheme="minorHAnsi"/>
          <w:bCs/>
        </w:rPr>
        <w:t xml:space="preserve"> No clear associations between </w:t>
      </w:r>
      <w:r w:rsidR="00AD3E2C">
        <w:rPr>
          <w:rFonts w:eastAsiaTheme="minorEastAsia" w:cstheme="minorHAnsi"/>
          <w:bCs/>
        </w:rPr>
        <w:t xml:space="preserve">parotid gland dose and patient-reported xerostomia symptoms were observed when considering patients in aggregate or according to &lt;1 year vs. </w:t>
      </w:r>
      <m:oMath>
        <m:r>
          <w:rPr>
            <w:rFonts w:ascii="Cambria Math" w:eastAsiaTheme="minorEastAsia" w:hAnsi="Cambria Math" w:cstheme="minorHAnsi"/>
          </w:rPr>
          <m:t>≥</m:t>
        </m:r>
      </m:oMath>
      <w:r w:rsidR="00AD3E2C">
        <w:rPr>
          <w:rFonts w:eastAsiaTheme="minorEastAsia" w:cstheme="minorHAnsi"/>
          <w:bCs/>
        </w:rPr>
        <w:t>1 year durations since treatment completion.</w:t>
      </w:r>
    </w:p>
    <w:p w14:paraId="2D318D7C" w14:textId="77777777" w:rsidR="00680050" w:rsidRPr="00AD3E2C" w:rsidRDefault="00680050" w:rsidP="00680050">
      <w:pPr>
        <w:rPr>
          <w:rFonts w:eastAsiaTheme="minorEastAsia"/>
          <w:i/>
          <w:iCs/>
          <w:lang w:val="en-US"/>
        </w:rPr>
      </w:pPr>
      <w:r w:rsidRPr="00AD3E2C">
        <w:rPr>
          <w:rFonts w:eastAsiaTheme="minorEastAsia"/>
          <w:i/>
          <w:iCs/>
          <w:lang w:val="en-US"/>
        </w:rPr>
        <w:t>Estimating the Benefit of Adaptive Replanning</w:t>
      </w:r>
    </w:p>
    <w:p w14:paraId="610D9467" w14:textId="31C5F128" w:rsidR="00C17EC7" w:rsidRDefault="004A1359" w:rsidP="008B7076">
      <w:pPr>
        <w:rPr>
          <w:rFonts w:eastAsiaTheme="minorEastAsia" w:cstheme="minorHAnsi"/>
          <w:bCs/>
        </w:rPr>
      </w:pPr>
      <w:r>
        <w:rPr>
          <w:rFonts w:eastAsiaTheme="minorEastAsia" w:cstheme="minorHAnsi"/>
          <w:bCs/>
        </w:rPr>
        <w:t>Differences between planned vs. delivered pharyngeal constrictor doses are shown in Figure 2.</w:t>
      </w:r>
      <w:r w:rsidR="006667BF">
        <w:rPr>
          <w:rFonts w:eastAsiaTheme="minorEastAsia" w:cstheme="minorHAnsi"/>
          <w:bCs/>
        </w:rPr>
        <w:t xml:space="preserve"> 55.6% of patients exhibited increases in pharyngeal constrictor dose.</w:t>
      </w:r>
      <w:r>
        <w:rPr>
          <w:rFonts w:eastAsiaTheme="minorEastAsia" w:cstheme="minorHAnsi"/>
          <w:bCs/>
        </w:rPr>
        <w:t xml:space="preserve"> 33.1% of patients had </w:t>
      </w:r>
      <w:commentRangeStart w:id="66"/>
      <w:del w:id="67" w:author="Wendy Lani Smith" w:date="2020-05-08T12:10:00Z">
        <w:r w:rsidDel="007F1011">
          <w:rPr>
            <w:rFonts w:eastAsiaTheme="minorEastAsia" w:cstheme="minorHAnsi"/>
            <w:bCs/>
          </w:rPr>
          <w:delText xml:space="preserve">correctable </w:delText>
        </w:r>
        <w:commentRangeEnd w:id="66"/>
        <w:r w:rsidR="007F1011" w:rsidDel="007F1011">
          <w:rPr>
            <w:rStyle w:val="CommentReference"/>
          </w:rPr>
          <w:commentReference w:id="66"/>
        </w:r>
      </w:del>
      <w:r>
        <w:rPr>
          <w:rFonts w:eastAsiaTheme="minorEastAsia" w:cstheme="minorHAnsi"/>
          <w:bCs/>
        </w:rPr>
        <w:t>pharyngeal constrictor dose increases exceeding 1 Gy (mean = 1.8 Gy in this cohort subgroup); 8.5% with increases exceeding 2 Gy (mean = 2.8 Gy); and 3.5% with increases exceeding 3 Gy (mean = 3.5 Gy).</w:t>
      </w:r>
      <w:r w:rsidR="006E0BED">
        <w:rPr>
          <w:rFonts w:eastAsiaTheme="minorEastAsia" w:cstheme="minorHAnsi"/>
          <w:bCs/>
        </w:rPr>
        <w:t xml:space="preserve"> </w:t>
      </w:r>
      <w:r w:rsidR="00C17EC7">
        <w:rPr>
          <w:rFonts w:eastAsiaTheme="minorEastAsia" w:cstheme="minorHAnsi"/>
          <w:bCs/>
        </w:rPr>
        <w:t xml:space="preserve">Patients </w:t>
      </w:r>
      <w:r w:rsidR="0066365B">
        <w:rPr>
          <w:rFonts w:eastAsiaTheme="minorEastAsia" w:cstheme="minorHAnsi"/>
          <w:bCs/>
        </w:rPr>
        <w:t>with moderate/severe MDADI scores</w:t>
      </w:r>
      <w:r w:rsidR="00C17EC7">
        <w:rPr>
          <w:rFonts w:eastAsiaTheme="minorEastAsia" w:cstheme="minorHAnsi"/>
          <w:bCs/>
        </w:rPr>
        <w:t xml:space="preserve"> </w:t>
      </w:r>
      <m:oMath>
        <m:r>
          <w:rPr>
            <w:rFonts w:ascii="Cambria Math" w:eastAsiaTheme="minorEastAsia" w:hAnsi="Cambria Math" w:cstheme="minorHAnsi"/>
          </w:rPr>
          <m:t>≥</m:t>
        </m:r>
      </m:oMath>
      <w:r w:rsidR="00C17EC7">
        <w:rPr>
          <w:rFonts w:eastAsiaTheme="minorEastAsia" w:cstheme="minorHAnsi"/>
          <w:bCs/>
        </w:rPr>
        <w:t xml:space="preserve">1 year </w:t>
      </w:r>
      <w:r w:rsidR="00A306C7">
        <w:rPr>
          <w:rFonts w:eastAsiaTheme="minorEastAsia" w:cstheme="minorHAnsi"/>
          <w:bCs/>
        </w:rPr>
        <w:t>after</w:t>
      </w:r>
      <w:r w:rsidR="00C17EC7">
        <w:rPr>
          <w:rFonts w:eastAsiaTheme="minorEastAsia" w:cstheme="minorHAnsi"/>
          <w:bCs/>
        </w:rPr>
        <w:t xml:space="preserve"> treatment </w:t>
      </w:r>
      <w:r w:rsidR="0066365B">
        <w:rPr>
          <w:rFonts w:eastAsiaTheme="minorEastAsia" w:cstheme="minorHAnsi"/>
          <w:bCs/>
        </w:rPr>
        <w:t>had the largest</w:t>
      </w:r>
      <w:r w:rsidR="00C17EC7">
        <w:rPr>
          <w:rFonts w:eastAsiaTheme="minorEastAsia" w:cstheme="minorHAnsi"/>
          <w:bCs/>
        </w:rPr>
        <w:t xml:space="preserve"> correctable dose increases (median = </w:t>
      </w:r>
      <w:r w:rsidR="0066365B">
        <w:rPr>
          <w:rFonts w:eastAsiaTheme="minorEastAsia" w:cstheme="minorHAnsi"/>
          <w:bCs/>
        </w:rPr>
        <w:t>0.8-1.0)</w:t>
      </w:r>
      <w:r w:rsidR="006E0BED">
        <w:rPr>
          <w:rFonts w:eastAsiaTheme="minorEastAsia" w:cstheme="minorHAnsi"/>
          <w:bCs/>
        </w:rPr>
        <w:t xml:space="preserve"> (</w:t>
      </w:r>
      <w:r w:rsidR="00C17EC7">
        <w:rPr>
          <w:rFonts w:eastAsiaTheme="minorEastAsia" w:cstheme="minorHAnsi"/>
          <w:bCs/>
        </w:rPr>
        <w:t>Figure 2</w:t>
      </w:r>
      <w:r w:rsidR="006E0BED">
        <w:rPr>
          <w:rFonts w:eastAsiaTheme="minorEastAsia" w:cstheme="minorHAnsi"/>
          <w:bCs/>
        </w:rPr>
        <w:t>)</w:t>
      </w:r>
      <w:r w:rsidR="0066365B">
        <w:rPr>
          <w:rFonts w:eastAsiaTheme="minorEastAsia" w:cstheme="minorHAnsi"/>
          <w:bCs/>
        </w:rPr>
        <w:t>.</w:t>
      </w:r>
      <w:r w:rsidR="00C17EC7">
        <w:rPr>
          <w:rFonts w:eastAsiaTheme="minorEastAsia" w:cstheme="minorHAnsi"/>
          <w:bCs/>
        </w:rPr>
        <w:t xml:space="preserve"> </w:t>
      </w:r>
      <w:r w:rsidR="0066365B">
        <w:rPr>
          <w:rFonts w:eastAsiaTheme="minorEastAsia" w:cstheme="minorHAnsi"/>
          <w:bCs/>
        </w:rPr>
        <w:t>However, this</w:t>
      </w:r>
      <w:r w:rsidR="00C17EC7">
        <w:rPr>
          <w:rFonts w:eastAsiaTheme="minorEastAsia" w:cstheme="minorHAnsi"/>
          <w:bCs/>
        </w:rPr>
        <w:t xml:space="preserve"> was not statistically significant</w:t>
      </w:r>
      <w:r w:rsidR="0066365B">
        <w:rPr>
          <w:rFonts w:eastAsiaTheme="minorEastAsia" w:cstheme="minorHAnsi"/>
          <w:bCs/>
        </w:rPr>
        <w:t xml:space="preserve">ly different from patients reporting none/mild symptoms </w:t>
      </w:r>
      <w:r w:rsidR="00A306C7">
        <w:rPr>
          <w:rFonts w:eastAsiaTheme="minorEastAsia" w:cstheme="minorHAnsi"/>
          <w:bCs/>
        </w:rPr>
        <w:t xml:space="preserve">after </w:t>
      </w:r>
      <m:oMath>
        <m:r>
          <w:rPr>
            <w:rFonts w:ascii="Cambria Math" w:eastAsiaTheme="minorEastAsia" w:hAnsi="Cambria Math" w:cstheme="minorHAnsi"/>
          </w:rPr>
          <m:t>≥</m:t>
        </m:r>
      </m:oMath>
      <w:r w:rsidR="00A306C7">
        <w:rPr>
          <w:rFonts w:eastAsiaTheme="minorEastAsia" w:cstheme="minorHAnsi"/>
          <w:bCs/>
        </w:rPr>
        <w:t>1 year</w:t>
      </w:r>
      <w:r w:rsidR="0066365B">
        <w:rPr>
          <w:rFonts w:eastAsiaTheme="minorEastAsia" w:cstheme="minorHAnsi"/>
          <w:bCs/>
        </w:rPr>
        <w:t xml:space="preserve">. </w:t>
      </w:r>
    </w:p>
    <w:p w14:paraId="610322C2" w14:textId="42A46EC3" w:rsidR="00E91C56" w:rsidRPr="009774EF" w:rsidRDefault="001C068E" w:rsidP="00680050">
      <w:pPr>
        <w:rPr>
          <w:rFonts w:eastAsiaTheme="minorEastAsia" w:cstheme="minorHAnsi"/>
          <w:bCs/>
        </w:rPr>
      </w:pPr>
      <w:del w:id="68" w:author="Wendy Lani Smith" w:date="2020-05-08T12:11:00Z">
        <w:r w:rsidDel="007F1011">
          <w:rPr>
            <w:rFonts w:eastAsiaTheme="minorEastAsia" w:cstheme="minorHAnsi"/>
            <w:bCs/>
          </w:rPr>
          <w:lastRenderedPageBreak/>
          <w:delText xml:space="preserve">We produced </w:delText>
        </w:r>
        <w:commentRangeStart w:id="69"/>
        <w:r w:rsidDel="007F1011">
          <w:rPr>
            <w:rFonts w:eastAsiaTheme="minorEastAsia" w:cstheme="minorHAnsi"/>
            <w:bCs/>
          </w:rPr>
          <w:delText>logistic regression models for MDADI composite</w:delText>
        </w:r>
        <w:commentRangeEnd w:id="69"/>
        <w:r w:rsidR="007F1011" w:rsidDel="007F1011">
          <w:rPr>
            <w:rStyle w:val="CommentReference"/>
          </w:rPr>
          <w:commentReference w:id="69"/>
        </w:r>
        <w:r w:rsidDel="007F1011">
          <w:rPr>
            <w:rFonts w:eastAsiaTheme="minorEastAsia" w:cstheme="minorHAnsi"/>
            <w:bCs/>
          </w:rPr>
          <w:delText xml:space="preserve">/physical summary scores vs. pharyngeal constrictor dose. </w:delText>
        </w:r>
      </w:del>
      <w:r>
        <w:rPr>
          <w:rFonts w:eastAsiaTheme="minorEastAsia" w:cstheme="minorHAnsi"/>
          <w:bCs/>
        </w:rPr>
        <w:t xml:space="preserve">Figure 3 shows the modelled risk of patients </w:t>
      </w:r>
      <w:r w:rsidR="00D53336">
        <w:rPr>
          <w:rFonts w:eastAsiaTheme="minorEastAsia" w:cstheme="minorHAnsi"/>
          <w:bCs/>
        </w:rPr>
        <w:t>reporting</w:t>
      </w:r>
      <w:r>
        <w:rPr>
          <w:rFonts w:eastAsiaTheme="minorEastAsia" w:cstheme="minorHAnsi"/>
          <w:bCs/>
        </w:rPr>
        <w:t xml:space="preserve"> moderate/severe MDADI composite scores </w:t>
      </w:r>
      <m:oMath>
        <m:r>
          <w:rPr>
            <w:rFonts w:ascii="Cambria Math" w:eastAsiaTheme="minorEastAsia" w:hAnsi="Cambria Math" w:cstheme="minorHAnsi"/>
          </w:rPr>
          <m:t>≥</m:t>
        </m:r>
      </m:oMath>
      <w:r>
        <w:rPr>
          <w:rFonts w:eastAsiaTheme="minorEastAsia" w:cstheme="minorHAnsi"/>
          <w:bCs/>
        </w:rPr>
        <w:t>1 year post-treatment</w:t>
      </w:r>
      <w:ins w:id="70" w:author="Wendy Lani Smith" w:date="2020-05-08T12:11:00Z">
        <w:r w:rsidR="007F1011">
          <w:rPr>
            <w:rFonts w:eastAsiaTheme="minorEastAsia" w:cstheme="minorHAnsi"/>
            <w:bCs/>
          </w:rPr>
          <w:t>, with actual re</w:t>
        </w:r>
      </w:ins>
      <w:ins w:id="71" w:author="Wendy Lani Smith" w:date="2020-05-08T12:12:00Z">
        <w:r w:rsidR="007F1011">
          <w:rPr>
            <w:rFonts w:eastAsiaTheme="minorEastAsia" w:cstheme="minorHAnsi"/>
            <w:bCs/>
          </w:rPr>
          <w:t>sults</w:t>
        </w:r>
      </w:ins>
      <w:r>
        <w:rPr>
          <w:rFonts w:eastAsiaTheme="minorEastAsia" w:cstheme="minorHAnsi"/>
          <w:bCs/>
        </w:rPr>
        <w:t xml:space="preserve">. </w:t>
      </w:r>
      <w:commentRangeStart w:id="72"/>
      <w:r>
        <w:rPr>
          <w:rFonts w:eastAsiaTheme="minorEastAsia" w:cstheme="minorHAnsi"/>
          <w:bCs/>
        </w:rPr>
        <w:t>F</w:t>
      </w:r>
      <w:r w:rsidR="006E0BED">
        <w:rPr>
          <w:rFonts w:eastAsiaTheme="minorEastAsia" w:cstheme="minorHAnsi"/>
          <w:bCs/>
        </w:rPr>
        <w:t xml:space="preserve">or every 1 Gy </w:t>
      </w:r>
      <w:del w:id="73" w:author="Wendy Lani Smith" w:date="2020-05-08T12:12:00Z">
        <w:r w:rsidR="006E0BED" w:rsidDel="007F1011">
          <w:rPr>
            <w:rFonts w:eastAsiaTheme="minorEastAsia" w:cstheme="minorHAnsi"/>
            <w:bCs/>
          </w:rPr>
          <w:delText xml:space="preserve">correctable </w:delText>
        </w:r>
      </w:del>
      <w:r w:rsidR="006E0BED">
        <w:rPr>
          <w:rFonts w:eastAsiaTheme="minorEastAsia" w:cstheme="minorHAnsi"/>
          <w:bCs/>
        </w:rPr>
        <w:t>increase in dose, th</w:t>
      </w:r>
      <w:r w:rsidR="00E91C56">
        <w:rPr>
          <w:rFonts w:eastAsiaTheme="minorEastAsia" w:cstheme="minorHAnsi"/>
          <w:bCs/>
        </w:rPr>
        <w:t>e</w:t>
      </w:r>
      <w:r w:rsidR="006E0BED">
        <w:rPr>
          <w:rFonts w:eastAsiaTheme="minorEastAsia" w:cstheme="minorHAnsi"/>
          <w:bCs/>
        </w:rPr>
        <w:t xml:space="preserve"> risk of moderate/severe symptom reporting increase</w:t>
      </w:r>
      <w:r w:rsidR="00E91C56">
        <w:rPr>
          <w:rFonts w:eastAsiaTheme="minorEastAsia" w:cstheme="minorHAnsi"/>
          <w:bCs/>
        </w:rPr>
        <w:t>d</w:t>
      </w:r>
      <w:r w:rsidR="006E0BED">
        <w:rPr>
          <w:rFonts w:eastAsiaTheme="minorEastAsia" w:cstheme="minorHAnsi"/>
          <w:bCs/>
        </w:rPr>
        <w:t xml:space="preserve"> by 2.7%. </w:t>
      </w:r>
      <w:commentRangeEnd w:id="72"/>
      <w:r w:rsidR="007F1011">
        <w:rPr>
          <w:rStyle w:val="CommentReference"/>
        </w:rPr>
        <w:commentReference w:id="72"/>
      </w:r>
      <w:r>
        <w:rPr>
          <w:rFonts w:eastAsiaTheme="minorEastAsia" w:cstheme="minorHAnsi"/>
          <w:bCs/>
        </w:rPr>
        <w:t xml:space="preserve">Based on these models, we estimate that if doses were corrected back to baseline values, that a </w:t>
      </w:r>
      <m:oMath>
        <m:r>
          <w:rPr>
            <w:rFonts w:ascii="Cambria Math" w:eastAsiaTheme="minorEastAsia" w:hAnsi="Cambria Math" w:cstheme="minorHAnsi"/>
          </w:rPr>
          <m:t>≥</m:t>
        </m:r>
      </m:oMath>
      <w:r>
        <w:rPr>
          <w:rFonts w:eastAsiaTheme="minorEastAsia" w:cstheme="minorHAnsi"/>
          <w:bCs/>
        </w:rPr>
        <w:t xml:space="preserve">5% decrease in the risk of self-reported dysphagia would occur in 10.5% of patients, </w:t>
      </w:r>
      <w:r w:rsidR="00D53336">
        <w:rPr>
          <w:rFonts w:eastAsiaTheme="minorEastAsia" w:cstheme="minorHAnsi"/>
          <w:bCs/>
        </w:rPr>
        <w:t>with</w:t>
      </w:r>
      <w:r>
        <w:rPr>
          <w:rFonts w:eastAsiaTheme="minorEastAsia" w:cstheme="minorHAnsi"/>
          <w:bCs/>
        </w:rPr>
        <w:t xml:space="preserve"> a </w:t>
      </w:r>
      <m:oMath>
        <m:r>
          <w:rPr>
            <w:rFonts w:ascii="Cambria Math" w:eastAsiaTheme="minorEastAsia" w:hAnsi="Cambria Math" w:cstheme="minorHAnsi"/>
          </w:rPr>
          <m:t>≥</m:t>
        </m:r>
      </m:oMath>
      <w:r>
        <w:rPr>
          <w:rFonts w:eastAsiaTheme="minorEastAsia" w:cstheme="minorHAnsi"/>
          <w:bCs/>
        </w:rPr>
        <w:t xml:space="preserve">10% decrease in risk in 1.4% of patients. The model fit to MDADI physical scores is comparable, </w:t>
      </w:r>
      <w:r w:rsidR="00D53336">
        <w:rPr>
          <w:rFonts w:eastAsiaTheme="minorEastAsia" w:cstheme="minorHAnsi"/>
          <w:bCs/>
        </w:rPr>
        <w:t>indicating</w:t>
      </w:r>
      <w:r>
        <w:rPr>
          <w:rFonts w:eastAsiaTheme="minorEastAsia" w:cstheme="minorHAnsi"/>
          <w:bCs/>
        </w:rPr>
        <w:t xml:space="preserve"> a 2.2% </w:t>
      </w:r>
      <w:r w:rsidR="00D53336">
        <w:rPr>
          <w:rFonts w:eastAsiaTheme="minorEastAsia" w:cstheme="minorHAnsi"/>
          <w:bCs/>
        </w:rPr>
        <w:t>decrease in risk</w:t>
      </w:r>
      <w:r>
        <w:rPr>
          <w:rFonts w:eastAsiaTheme="minorEastAsia" w:cstheme="minorHAnsi"/>
          <w:bCs/>
        </w:rPr>
        <w:t xml:space="preserve"> per Gy</w:t>
      </w:r>
      <w:r w:rsidR="00D53336">
        <w:rPr>
          <w:rFonts w:eastAsiaTheme="minorEastAsia" w:cstheme="minorHAnsi"/>
          <w:bCs/>
        </w:rPr>
        <w:t xml:space="preserve"> dose correction</w:t>
      </w:r>
      <w:r>
        <w:rPr>
          <w:rFonts w:eastAsiaTheme="minorEastAsia" w:cstheme="minorHAnsi"/>
          <w:bCs/>
        </w:rPr>
        <w:t>.</w:t>
      </w:r>
    </w:p>
    <w:p w14:paraId="50596988" w14:textId="77777777" w:rsidR="00680050" w:rsidRPr="009774EF" w:rsidRDefault="00680050" w:rsidP="00680050">
      <w:pPr>
        <w:rPr>
          <w:rFonts w:eastAsiaTheme="minorEastAsia"/>
          <w:i/>
          <w:iCs/>
          <w:lang w:val="en-US"/>
        </w:rPr>
      </w:pPr>
      <w:r w:rsidRPr="009774EF">
        <w:rPr>
          <w:rFonts w:eastAsiaTheme="minorEastAsia"/>
          <w:i/>
          <w:iCs/>
          <w:lang w:val="en-US"/>
        </w:rPr>
        <w:t>Patient Selection Criteria for Adaptive Radiation Therapy</w:t>
      </w:r>
    </w:p>
    <w:p w14:paraId="11326651" w14:textId="77777777" w:rsidR="009774EF" w:rsidRPr="00B06D75" w:rsidRDefault="00B06D75" w:rsidP="00680050">
      <w:pPr>
        <w:rPr>
          <w:lang w:val="en-US"/>
        </w:rPr>
      </w:pPr>
      <w:commentRangeStart w:id="74"/>
      <w:r>
        <w:rPr>
          <w:lang w:val="en-US"/>
        </w:rPr>
        <w:t xml:space="preserve">Selection criteria designed to identify patients with during-treatment increases pharyngeal constrictor dose is reproduced in Table 3 (from Weppler </w:t>
      </w:r>
      <w:r>
        <w:rPr>
          <w:i/>
          <w:iCs/>
          <w:lang w:val="en-US"/>
        </w:rPr>
        <w:t>et al</w:t>
      </w:r>
      <w:r>
        <w:rPr>
          <w:lang w:val="en-US"/>
        </w:rPr>
        <w:t xml:space="preserve">.). We examined the </w:t>
      </w:r>
      <w:r w:rsidR="007D6B12">
        <w:rPr>
          <w:lang w:val="en-US"/>
        </w:rPr>
        <w:t>translatability of</w:t>
      </w:r>
      <w:r>
        <w:rPr>
          <w:lang w:val="en-US"/>
        </w:rPr>
        <w:t xml:space="preserve"> this </w:t>
      </w:r>
      <w:r w:rsidR="007D6B12">
        <w:rPr>
          <w:lang w:val="en-US"/>
        </w:rPr>
        <w:t xml:space="preserve">dose-based </w:t>
      </w:r>
      <w:r>
        <w:rPr>
          <w:lang w:val="en-US"/>
        </w:rPr>
        <w:t xml:space="preserve">criteria </w:t>
      </w:r>
      <w:r w:rsidR="00B50421">
        <w:rPr>
          <w:lang w:val="en-US"/>
        </w:rPr>
        <w:t>for</w:t>
      </w:r>
      <w:r>
        <w:rPr>
          <w:lang w:val="en-US"/>
        </w:rPr>
        <w:t xml:space="preserve"> </w:t>
      </w:r>
      <w:r w:rsidR="007D6B12">
        <w:rPr>
          <w:lang w:val="en-US"/>
        </w:rPr>
        <w:t>predict</w:t>
      </w:r>
      <w:r w:rsidR="00B50421">
        <w:rPr>
          <w:lang w:val="en-US"/>
        </w:rPr>
        <w:t>ing</w:t>
      </w:r>
      <w:r>
        <w:rPr>
          <w:lang w:val="en-US"/>
        </w:rPr>
        <w:t xml:space="preserve"> which patients would report moderate/severe MDADI </w:t>
      </w:r>
      <w:r w:rsidR="007D6B12">
        <w:rPr>
          <w:lang w:val="en-US"/>
        </w:rPr>
        <w:t>summary</w:t>
      </w:r>
      <w:r>
        <w:rPr>
          <w:lang w:val="en-US"/>
        </w:rPr>
        <w:t xml:space="preserve"> scores </w:t>
      </w:r>
      <m:oMath>
        <m:r>
          <w:rPr>
            <w:rFonts w:ascii="Cambria Math" w:hAnsi="Cambria Math"/>
            <w:lang w:val="en-US"/>
          </w:rPr>
          <m:t>≥</m:t>
        </m:r>
      </m:oMath>
      <w:r>
        <w:rPr>
          <w:rFonts w:eastAsiaTheme="minorEastAsia"/>
          <w:lang w:val="en-US"/>
        </w:rPr>
        <w:t xml:space="preserve">1 year post-treatment. </w:t>
      </w:r>
      <w:r w:rsidR="007D6B12">
        <w:rPr>
          <w:rFonts w:eastAsiaTheme="minorEastAsia"/>
          <w:lang w:val="en-US"/>
        </w:rPr>
        <w:t>The criteria achieved</w:t>
      </w:r>
      <w:r>
        <w:rPr>
          <w:rFonts w:eastAsiaTheme="minorEastAsia"/>
          <w:lang w:val="en-US"/>
        </w:rPr>
        <w:t xml:space="preserve"> sensitivity of 0.73 and specificity of 0.51</w:t>
      </w:r>
      <w:r w:rsidR="007D6B12">
        <w:rPr>
          <w:rFonts w:eastAsiaTheme="minorEastAsia"/>
          <w:lang w:val="en-US"/>
        </w:rPr>
        <w:t xml:space="preserve"> on MDADI composite responses, and</w:t>
      </w:r>
      <w:r>
        <w:rPr>
          <w:rFonts w:eastAsiaTheme="minorEastAsia"/>
          <w:lang w:val="en-US"/>
        </w:rPr>
        <w:t xml:space="preserve"> sensitivity of 0.70 and specificity of 0.52</w:t>
      </w:r>
      <w:r w:rsidR="007D6B12">
        <w:rPr>
          <w:rFonts w:eastAsiaTheme="minorEastAsia"/>
          <w:lang w:val="en-US"/>
        </w:rPr>
        <w:t xml:space="preserve"> on MDADI physical responses</w:t>
      </w:r>
      <w:r w:rsidR="00464B7E">
        <w:rPr>
          <w:rFonts w:eastAsiaTheme="minorEastAsia"/>
          <w:lang w:val="en-US"/>
        </w:rPr>
        <w:t xml:space="preserve"> (</w:t>
      </w:r>
      <w:r>
        <w:rPr>
          <w:rFonts w:eastAsiaTheme="minorEastAsia"/>
          <w:lang w:val="en-US"/>
        </w:rPr>
        <w:t>further examined in the Discussion</w:t>
      </w:r>
      <w:r w:rsidR="00464B7E">
        <w:rPr>
          <w:rFonts w:eastAsiaTheme="minorEastAsia"/>
          <w:lang w:val="en-US"/>
        </w:rPr>
        <w:t>)</w:t>
      </w:r>
      <w:r>
        <w:rPr>
          <w:rFonts w:eastAsiaTheme="minorEastAsia"/>
          <w:lang w:val="en-US"/>
        </w:rPr>
        <w:t>.</w:t>
      </w:r>
      <w:commentRangeEnd w:id="74"/>
      <w:r w:rsidR="007F1011">
        <w:rPr>
          <w:rStyle w:val="CommentReference"/>
        </w:rPr>
        <w:commentReference w:id="74"/>
      </w:r>
    </w:p>
    <w:p w14:paraId="558BF815" w14:textId="77777777" w:rsidR="00692EDC" w:rsidRPr="00E25414" w:rsidRDefault="00692EDC" w:rsidP="00692EDC">
      <w:pPr>
        <w:spacing w:line="276" w:lineRule="auto"/>
        <w:rPr>
          <w:rFonts w:cstheme="minorHAnsi"/>
          <w:b/>
          <w:color w:val="2F5496" w:themeColor="accent1" w:themeShade="BF"/>
        </w:rPr>
      </w:pPr>
      <w:r w:rsidRPr="00E25414">
        <w:rPr>
          <w:rFonts w:cstheme="minorHAnsi"/>
          <w:b/>
          <w:color w:val="2F5496" w:themeColor="accent1" w:themeShade="BF"/>
        </w:rPr>
        <w:t>DISCUSSION</w:t>
      </w:r>
    </w:p>
    <w:p w14:paraId="75B9227B" w14:textId="77777777" w:rsidR="005C5558" w:rsidRPr="00944F75" w:rsidRDefault="005C5558" w:rsidP="005C5558">
      <w:pPr>
        <w:rPr>
          <w:rFonts w:eastAsiaTheme="minorEastAsia" w:cstheme="minorHAnsi"/>
          <w:bCs/>
          <w:color w:val="2F5496" w:themeColor="accent1" w:themeShade="BF"/>
        </w:rPr>
      </w:pPr>
      <w:commentRangeStart w:id="75"/>
      <w:r>
        <w:rPr>
          <w:color w:val="2F5496" w:themeColor="accent1" w:themeShade="BF"/>
          <w:lang w:val="en-US"/>
        </w:rPr>
        <w:t>Why this study is important</w:t>
      </w:r>
      <w:commentRangeEnd w:id="75"/>
      <w:r w:rsidR="007F1011">
        <w:rPr>
          <w:rStyle w:val="CommentReference"/>
        </w:rPr>
        <w:commentReference w:id="75"/>
      </w:r>
      <w:r>
        <w:rPr>
          <w:color w:val="2F5496" w:themeColor="accent1" w:themeShade="BF"/>
          <w:lang w:val="en-US"/>
        </w:rPr>
        <w:t>.</w:t>
      </w:r>
      <w:r w:rsidRPr="005C5558">
        <w:rPr>
          <w:color w:val="2F5496" w:themeColor="accent1" w:themeShade="BF"/>
          <w:lang w:val="en-US"/>
        </w:rPr>
        <w:t xml:space="preserve"> </w:t>
      </w:r>
      <w:commentRangeStart w:id="76"/>
      <w:r w:rsidRPr="00E25414">
        <w:rPr>
          <w:color w:val="2F5496" w:themeColor="accent1" w:themeShade="BF"/>
          <w:lang w:val="en-US"/>
        </w:rPr>
        <w:t>This</w:t>
      </w:r>
      <w:commentRangeEnd w:id="76"/>
      <w:r w:rsidR="007F1011">
        <w:rPr>
          <w:rStyle w:val="CommentReference"/>
        </w:rPr>
        <w:commentReference w:id="76"/>
      </w:r>
      <w:r w:rsidRPr="00E25414">
        <w:rPr>
          <w:color w:val="2F5496" w:themeColor="accent1" w:themeShade="BF"/>
          <w:lang w:val="en-US"/>
        </w:rPr>
        <w:t xml:space="preserve"> study is important as it is the first to look at the benefit of replanning on patient-reported symptoms. ART focusses on xerostomia given how much the parotid glands shrink and shift during treatment. But for our cohort, the clearest benefit of ART was for patient-reported dysphagia symptoms. Dysphagia has been reported to worsen patient quality of life more than xerostomia (Rama</w:t>
      </w:r>
      <w:r>
        <w:rPr>
          <w:color w:val="2F5496" w:themeColor="accent1" w:themeShade="BF"/>
          <w:lang w:val="en-US"/>
        </w:rPr>
        <w:t>e</w:t>
      </w:r>
      <w:r w:rsidRPr="00E25414">
        <w:rPr>
          <w:color w:val="2F5496" w:themeColor="accent1" w:themeShade="BF"/>
          <w:lang w:val="en-US"/>
        </w:rPr>
        <w:t>kers</w:t>
      </w:r>
      <w:r>
        <w:rPr>
          <w:color w:val="2F5496" w:themeColor="accent1" w:themeShade="BF"/>
          <w:lang w:val="en-US"/>
        </w:rPr>
        <w:t xml:space="preserve"> 2011</w:t>
      </w:r>
      <w:r w:rsidR="009B107E">
        <w:rPr>
          <w:color w:val="2F5496" w:themeColor="accent1" w:themeShade="BF"/>
          <w:lang w:val="en-US"/>
        </w:rPr>
        <w:t>, Hunter</w:t>
      </w:r>
      <w:r w:rsidRPr="00E25414">
        <w:rPr>
          <w:color w:val="2F5496" w:themeColor="accent1" w:themeShade="BF"/>
          <w:lang w:val="en-US"/>
        </w:rPr>
        <w:t xml:space="preserve">). </w:t>
      </w:r>
      <w:r w:rsidRPr="00E25414">
        <w:rPr>
          <w:rFonts w:eastAsiaTheme="minorEastAsia" w:cstheme="minorHAnsi"/>
          <w:bCs/>
          <w:color w:val="2F5496" w:themeColor="accent1" w:themeShade="BF"/>
        </w:rPr>
        <w:t xml:space="preserve">Could be that parotid sparing has been such a focus for IMRT/VMAT that we already achieve maximum gains in QoL. </w:t>
      </w:r>
      <w:commentRangeStart w:id="77"/>
      <w:r w:rsidRPr="00E25414">
        <w:rPr>
          <w:rFonts w:eastAsiaTheme="minorEastAsia" w:cstheme="minorHAnsi"/>
          <w:bCs/>
          <w:color w:val="2F5496" w:themeColor="accent1" w:themeShade="BF"/>
        </w:rPr>
        <w:t xml:space="preserve">Pharyngeal constrictor </w:t>
      </w:r>
      <w:commentRangeEnd w:id="77"/>
      <w:r w:rsidR="007F1011">
        <w:rPr>
          <w:rStyle w:val="CommentReference"/>
        </w:rPr>
        <w:commentReference w:id="77"/>
      </w:r>
      <w:r w:rsidRPr="00E25414">
        <w:rPr>
          <w:rFonts w:eastAsiaTheme="minorEastAsia" w:cstheme="minorHAnsi"/>
          <w:bCs/>
          <w:color w:val="2F5496" w:themeColor="accent1" w:themeShade="BF"/>
        </w:rPr>
        <w:t xml:space="preserve">sparing is less </w:t>
      </w:r>
      <w:r w:rsidR="00484FB3">
        <w:rPr>
          <w:rFonts w:eastAsiaTheme="minorEastAsia" w:cstheme="minorHAnsi"/>
          <w:bCs/>
          <w:color w:val="2F5496" w:themeColor="accent1" w:themeShade="BF"/>
        </w:rPr>
        <w:t xml:space="preserve">common. </w:t>
      </w:r>
    </w:p>
    <w:p w14:paraId="5A6CB541" w14:textId="77777777" w:rsidR="005C5558" w:rsidRPr="00944F75" w:rsidRDefault="005C5558" w:rsidP="00022DDD">
      <w:pPr>
        <w:rPr>
          <w:rFonts w:eastAsiaTheme="minorEastAsia" w:cstheme="minorHAnsi"/>
          <w:bCs/>
          <w:color w:val="2F5496" w:themeColor="accent1" w:themeShade="BF"/>
        </w:rPr>
      </w:pPr>
      <w:r>
        <w:rPr>
          <w:color w:val="2F5496" w:themeColor="accent1" w:themeShade="BF"/>
          <w:lang w:val="en-US"/>
        </w:rPr>
        <w:t xml:space="preserve">How this fits with the literature. </w:t>
      </w:r>
      <w:r w:rsidR="004C0E4B" w:rsidRPr="00E25414">
        <w:rPr>
          <w:color w:val="2F5496" w:themeColor="accent1" w:themeShade="BF"/>
          <w:lang w:val="en-US"/>
        </w:rPr>
        <w:t>Logistic regression</w:t>
      </w:r>
      <w:r w:rsidR="00022DDD" w:rsidRPr="00E25414">
        <w:rPr>
          <w:color w:val="2F5496" w:themeColor="accent1" w:themeShade="BF"/>
          <w:lang w:val="en-US"/>
        </w:rPr>
        <w:t xml:space="preserve"> results are consistent with </w:t>
      </w:r>
      <w:r w:rsidR="00AD5EF6">
        <w:rPr>
          <w:color w:val="2F5496" w:themeColor="accent1" w:themeShade="BF"/>
          <w:lang w:val="en-US"/>
        </w:rPr>
        <w:t xml:space="preserve">literature for </w:t>
      </w:r>
      <w:r w:rsidR="00022DDD" w:rsidRPr="00E25414">
        <w:rPr>
          <w:color w:val="2F5496" w:themeColor="accent1" w:themeShade="BF"/>
          <w:lang w:val="en-US"/>
        </w:rPr>
        <w:t>pharyngeal constrictor.</w:t>
      </w:r>
      <w:r>
        <w:rPr>
          <w:color w:val="2F5496" w:themeColor="accent1" w:themeShade="BF"/>
          <w:lang w:val="en-US"/>
        </w:rPr>
        <w:t xml:space="preserve"> Does proportion of patients reporting moderate/severe &gt;1 year match the literature (e.g., 20%?)</w:t>
      </w:r>
      <w:r w:rsidRPr="005C5558">
        <w:rPr>
          <w:color w:val="2F5496" w:themeColor="accent1" w:themeShade="BF"/>
          <w:lang w:val="en-US"/>
        </w:rPr>
        <w:t xml:space="preserve"> </w:t>
      </w:r>
      <w:r w:rsidRPr="00E25414">
        <w:rPr>
          <w:color w:val="2F5496" w:themeColor="accent1" w:themeShade="BF"/>
          <w:lang w:val="en-US"/>
        </w:rPr>
        <w:t>Why did we prioritize none/mild vs. moderate/severe – references from the literature</w:t>
      </w:r>
      <w:r>
        <w:rPr>
          <w:color w:val="2F5496" w:themeColor="accent1" w:themeShade="BF"/>
          <w:lang w:val="en-US"/>
        </w:rPr>
        <w:t xml:space="preserve">. </w:t>
      </w:r>
      <w:r w:rsidRPr="00E25414">
        <w:rPr>
          <w:color w:val="2F5496" w:themeColor="accent1" w:themeShade="BF"/>
          <w:lang w:val="en-US"/>
        </w:rPr>
        <w:t xml:space="preserve">We looked at targeted items for each OAR, it is possible other correlations could be found but would have reduced statistical power. </w:t>
      </w:r>
      <w:r w:rsidRPr="00E25414">
        <w:rPr>
          <w:rFonts w:eastAsiaTheme="minorEastAsia" w:cstheme="minorHAnsi"/>
          <w:bCs/>
          <w:color w:val="2F5496" w:themeColor="accent1" w:themeShade="BF"/>
        </w:rPr>
        <w:t>Need to cite why we looked at OAR specifically for each toxicity – pull thesis references.</w:t>
      </w:r>
      <w:r w:rsidR="00C85981" w:rsidRPr="00C85981">
        <w:rPr>
          <w:rFonts w:eastAsiaTheme="minorEastAsia" w:cstheme="minorHAnsi"/>
          <w:bCs/>
          <w:color w:val="2F5496" w:themeColor="accent1" w:themeShade="BF"/>
        </w:rPr>
        <w:t xml:space="preserve"> </w:t>
      </w:r>
      <w:r w:rsidR="00C85981">
        <w:rPr>
          <w:rFonts w:eastAsiaTheme="minorEastAsia" w:cstheme="minorHAnsi"/>
          <w:bCs/>
          <w:color w:val="2F5496" w:themeColor="accent1" w:themeShade="BF"/>
        </w:rPr>
        <w:t>Consider studies reporting on dose vs. PROs; delivered dose vs. PROs. Hawkins et al look at dose and patient-reported xerostomia (abstract). ART studies by Yang et al vs. xerostomia. Chera et al look at combined parotid gland dose and propose new dose parameters see a dose association between PG and patient reported xerostomia with the PRO-CTCAE – more of their patients reported dysphagia symptoms than xerostomia.</w:t>
      </w:r>
      <w:r w:rsidR="002D6A00">
        <w:rPr>
          <w:rFonts w:eastAsiaTheme="minorEastAsia" w:cstheme="minorHAnsi"/>
          <w:bCs/>
          <w:color w:val="2F5496" w:themeColor="accent1" w:themeShade="BF"/>
        </w:rPr>
        <w:t xml:space="preserve"> Dose was most important for xerostomia as in Lee 2014. Objective measures of parotid saliva flow were most strongly associated with </w:t>
      </w:r>
      <w:r w:rsidR="00BA46D5">
        <w:rPr>
          <w:rFonts w:eastAsiaTheme="minorEastAsia" w:cstheme="minorHAnsi"/>
          <w:bCs/>
          <w:color w:val="2F5496" w:themeColor="accent1" w:themeShade="BF"/>
        </w:rPr>
        <w:t>dose (Miah).</w:t>
      </w:r>
      <w:r w:rsidR="00CB1EAC">
        <w:rPr>
          <w:rFonts w:eastAsiaTheme="minorEastAsia" w:cstheme="minorHAnsi"/>
          <w:bCs/>
          <w:color w:val="2F5496" w:themeColor="accent1" w:themeShade="BF"/>
        </w:rPr>
        <w:t xml:space="preserve"> QoL data showed a low degree of dysphagia relative to objective measures – to explain the high proportion of patients reporting moderate/severe MDADI symptoms? (Mortensen)</w:t>
      </w:r>
    </w:p>
    <w:p w14:paraId="17726019" w14:textId="77777777" w:rsidR="005C5558" w:rsidRDefault="005C5558" w:rsidP="00022DDD">
      <w:pPr>
        <w:rPr>
          <w:color w:val="2F5496" w:themeColor="accent1" w:themeShade="BF"/>
          <w:lang w:val="en-US"/>
        </w:rPr>
      </w:pPr>
      <w:r w:rsidRPr="00E25414">
        <w:rPr>
          <w:rFonts w:eastAsiaTheme="minorEastAsia" w:cstheme="minorHAnsi"/>
          <w:bCs/>
          <w:color w:val="2F5496" w:themeColor="accent1" w:themeShade="BF"/>
        </w:rPr>
        <w:t>Significance may be limited by PRO instrument. MDADI may have worked because multiple questions asked about a specific impact of swallowing</w:t>
      </w:r>
      <w:r w:rsidR="00D269D4">
        <w:rPr>
          <w:rFonts w:eastAsiaTheme="minorEastAsia" w:cstheme="minorHAnsi"/>
          <w:bCs/>
          <w:color w:val="2F5496" w:themeColor="accent1" w:themeShade="BF"/>
        </w:rPr>
        <w:t>, questions are very specific</w:t>
      </w:r>
      <w:r w:rsidRPr="00E25414">
        <w:rPr>
          <w:rFonts w:eastAsiaTheme="minorEastAsia" w:cstheme="minorHAnsi"/>
          <w:bCs/>
          <w:color w:val="2F5496" w:themeColor="accent1" w:themeShade="BF"/>
        </w:rPr>
        <w:t>. Results are likely more robust than single MDASI items. Proportions are different so may have improved statistical power.</w:t>
      </w:r>
      <w:r w:rsidRPr="005C5558">
        <w:rPr>
          <w:color w:val="2F5496" w:themeColor="accent1" w:themeShade="BF"/>
          <w:lang w:val="en-US"/>
        </w:rPr>
        <w:t xml:space="preserve"> </w:t>
      </w:r>
      <w:r>
        <w:rPr>
          <w:color w:val="2F5496" w:themeColor="accent1" w:themeShade="BF"/>
          <w:lang w:val="en-US"/>
        </w:rPr>
        <w:t>MDASI large standard deviations potentially confound</w:t>
      </w:r>
      <w:r w:rsidR="00D269D4">
        <w:rPr>
          <w:color w:val="2F5496" w:themeColor="accent1" w:themeShade="BF"/>
          <w:lang w:val="en-US"/>
        </w:rPr>
        <w:t>ed</w:t>
      </w:r>
      <w:r>
        <w:rPr>
          <w:color w:val="2F5496" w:themeColor="accent1" w:themeShade="BF"/>
          <w:lang w:val="en-US"/>
        </w:rPr>
        <w:t xml:space="preserve"> statistical significance</w:t>
      </w:r>
      <w:r w:rsidRPr="00E25414">
        <w:rPr>
          <w:rFonts w:eastAsiaTheme="minorEastAsia" w:cstheme="minorHAnsi"/>
          <w:bCs/>
          <w:color w:val="2F5496" w:themeColor="accent1" w:themeShade="BF"/>
        </w:rPr>
        <w:t xml:space="preserve"> Discrete MDASI and XQ scores is likely to have increased standard deviation. But these surveys have been validated and used extensively.</w:t>
      </w:r>
      <w:r>
        <w:rPr>
          <w:rFonts w:eastAsiaTheme="minorEastAsia" w:cstheme="minorHAnsi"/>
          <w:bCs/>
          <w:color w:val="2F5496" w:themeColor="accent1" w:themeShade="BF"/>
        </w:rPr>
        <w:t xml:space="preserve"> </w:t>
      </w:r>
      <w:r>
        <w:rPr>
          <w:rFonts w:eastAsiaTheme="minorEastAsia" w:cstheme="minorHAnsi"/>
          <w:bCs/>
          <w:color w:val="2F5496" w:themeColor="accent1" w:themeShade="BF"/>
        </w:rPr>
        <w:lastRenderedPageBreak/>
        <w:t xml:space="preserve">Scores may be less for delivered dose exceeding the planning objective as it included original patients planned above the objective plus those with lower scores slightly increasing above the objective (including more lower-dose cases 54.1). we see this for brainstem and PC </w:t>
      </w:r>
      <m:oMath>
        <m:r>
          <w:rPr>
            <w:rFonts w:ascii="Cambria Math" w:eastAsiaTheme="minorEastAsia" w:hAnsi="Cambria Math" w:cstheme="minorHAnsi"/>
            <w:color w:val="2F5496" w:themeColor="accent1" w:themeShade="BF"/>
          </w:rPr>
          <m:t>≥</m:t>
        </m:r>
      </m:oMath>
      <w:r>
        <w:rPr>
          <w:rFonts w:eastAsiaTheme="minorEastAsia" w:cstheme="minorHAnsi"/>
          <w:bCs/>
          <w:color w:val="2F5496" w:themeColor="accent1" w:themeShade="BF"/>
        </w:rPr>
        <w:t xml:space="preserve">1 year. </w:t>
      </w:r>
      <w:r>
        <w:rPr>
          <w:color w:val="2F5496" w:themeColor="accent1" w:themeShade="BF"/>
          <w:lang w:val="en-US"/>
        </w:rPr>
        <w:t>Planning objectives and sparing goals evolve, which may explain the proportions of patients exceeding planning objectives. PG and PC sparing is secondary to target coverage.</w:t>
      </w:r>
    </w:p>
    <w:p w14:paraId="19DD5EA0" w14:textId="77777777" w:rsidR="002D15F3" w:rsidRPr="00944F75" w:rsidRDefault="002D15F3" w:rsidP="00022DDD">
      <w:pPr>
        <w:rPr>
          <w:rFonts w:eastAsiaTheme="minorEastAsia" w:cstheme="minorHAnsi"/>
          <w:bCs/>
          <w:color w:val="2F5496" w:themeColor="accent1" w:themeShade="BF"/>
        </w:rPr>
      </w:pPr>
      <w:r>
        <w:rPr>
          <w:rFonts w:eastAsiaTheme="minorEastAsia" w:cstheme="minorHAnsi"/>
          <w:bCs/>
          <w:color w:val="2F5496" w:themeColor="accent1" w:themeShade="BF"/>
        </w:rPr>
        <w:t>Some crossover of dry mouth symptoms and MDADI – PG linked to MDADI scores. Patient interpretation of questions, acute xerostomia leading to dysphagia, or dose to salivary glands correlated with pharynx. Strong correlation between pharyngeal constrictor and minPG doses (tau and pvalue for this). Dysphagia primarily associated with pharyngeal constrictor so focussed on this. Parotid glands showed a dose dependence vs. MDADI items. Acute xerostomia and acute dysphagia are strongly predictive of late dysphagia (van der Laan 2015). Dose should be limited to both the parotid glands and pharyngeal constrictor to improve dysphagia incidence. Focused on PCs as dose association was visible with MDASI and MDADI items. Ips PG dose generally higher but a few exceptions (# and average).</w:t>
      </w:r>
    </w:p>
    <w:p w14:paraId="5C83D4CC" w14:textId="77777777" w:rsidR="005C5558" w:rsidRDefault="005C5558" w:rsidP="00022DDD">
      <w:pPr>
        <w:rPr>
          <w:color w:val="2F5496" w:themeColor="accent1" w:themeShade="BF"/>
          <w:lang w:val="en-US"/>
        </w:rPr>
      </w:pPr>
      <w:r>
        <w:rPr>
          <w:color w:val="2F5496" w:themeColor="accent1" w:themeShade="BF"/>
          <w:lang w:val="en-US"/>
        </w:rPr>
        <w:t>Comment on brainstem/spinal cord.</w:t>
      </w:r>
      <w:r w:rsidR="002D15F3">
        <w:rPr>
          <w:color w:val="2F5496" w:themeColor="accent1" w:themeShade="BF"/>
          <w:lang w:val="en-US"/>
        </w:rPr>
        <w:t xml:space="preserve"> Previous studies have predicted weight loss as an ART intervention endpoint. BMI was associated with interference items, not specific toxicities so fell outside of the scope of this study.</w:t>
      </w:r>
    </w:p>
    <w:p w14:paraId="48878A8C" w14:textId="77777777" w:rsidR="005C5558" w:rsidRPr="00E25414" w:rsidRDefault="0002254B" w:rsidP="00022DDD">
      <w:pPr>
        <w:rPr>
          <w:color w:val="2F5496" w:themeColor="accent1" w:themeShade="BF"/>
          <w:lang w:val="en-US"/>
        </w:rPr>
      </w:pPr>
      <w:r w:rsidRPr="00E25414">
        <w:rPr>
          <w:color w:val="2F5496" w:themeColor="accent1" w:themeShade="BF"/>
          <w:lang w:val="en-US"/>
        </w:rPr>
        <w:t>Limitations: only calc on last CBCT, no dose accumulation</w:t>
      </w:r>
      <w:r w:rsidR="003B54D0" w:rsidRPr="00E25414">
        <w:rPr>
          <w:color w:val="2F5496" w:themeColor="accent1" w:themeShade="BF"/>
          <w:lang w:val="en-US"/>
        </w:rPr>
        <w:t>.</w:t>
      </w:r>
      <w:r w:rsidR="005C5558">
        <w:rPr>
          <w:color w:val="2F5496" w:themeColor="accent1" w:themeShade="BF"/>
          <w:lang w:val="en-US"/>
        </w:rPr>
        <w:t xml:space="preserve"> Here dose is recalculated on the final CBCT with total dose applied. </w:t>
      </w:r>
      <w:r w:rsidR="00C85981">
        <w:rPr>
          <w:color w:val="2F5496" w:themeColor="accent1" w:themeShade="BF"/>
          <w:lang w:val="en-US"/>
        </w:rPr>
        <w:t xml:space="preserve">No baseline. </w:t>
      </w:r>
      <w:r w:rsidR="005C5558">
        <w:rPr>
          <w:color w:val="2F5496" w:themeColor="accent1" w:themeShade="BF"/>
          <w:lang w:val="en-US"/>
        </w:rPr>
        <w:t>Assuming that this is representative of delivered dose. Dose changes are often seen in 1</w:t>
      </w:r>
      <w:r w:rsidR="005C5558" w:rsidRPr="00C6593E">
        <w:rPr>
          <w:color w:val="2F5496" w:themeColor="accent1" w:themeShade="BF"/>
          <w:vertAlign w:val="superscript"/>
          <w:lang w:val="en-US"/>
        </w:rPr>
        <w:t>st</w:t>
      </w:r>
      <w:r w:rsidR="005C5558">
        <w:rPr>
          <w:color w:val="2F5496" w:themeColor="accent1" w:themeShade="BF"/>
          <w:lang w:val="en-US"/>
        </w:rPr>
        <w:t xml:space="preserve"> half of treatment so </w:t>
      </w:r>
      <w:r w:rsidR="001076CA">
        <w:rPr>
          <w:color w:val="2F5496" w:themeColor="accent1" w:themeShade="BF"/>
          <w:lang w:val="en-US"/>
        </w:rPr>
        <w:t xml:space="preserve">perhaps </w:t>
      </w:r>
      <w:r w:rsidR="005C5558">
        <w:rPr>
          <w:color w:val="2F5496" w:themeColor="accent1" w:themeShade="BF"/>
          <w:lang w:val="en-US"/>
        </w:rPr>
        <w:t>reasonable surrogate</w:t>
      </w:r>
      <w:r w:rsidR="001076CA">
        <w:rPr>
          <w:color w:val="2F5496" w:themeColor="accent1" w:themeShade="BF"/>
          <w:lang w:val="en-US"/>
        </w:rPr>
        <w:t xml:space="preserve"> but need to justify</w:t>
      </w:r>
      <w:r w:rsidR="005C5558">
        <w:rPr>
          <w:color w:val="2F5496" w:themeColor="accent1" w:themeShade="BF"/>
          <w:lang w:val="en-US"/>
        </w:rPr>
        <w:t>. Further trend analyses are required. Dose accumulation would help.</w:t>
      </w:r>
      <w:r w:rsidR="005C5558" w:rsidRPr="005C5558">
        <w:rPr>
          <w:color w:val="2F5496" w:themeColor="accent1" w:themeShade="BF"/>
          <w:lang w:val="en-US"/>
        </w:rPr>
        <w:t xml:space="preserve"> </w:t>
      </w:r>
      <w:r w:rsidR="005C5558" w:rsidRPr="00E25414">
        <w:rPr>
          <w:color w:val="2F5496" w:themeColor="accent1" w:themeShade="BF"/>
          <w:lang w:val="en-US"/>
        </w:rPr>
        <w:t xml:space="preserve">Pharyngeal constrictor contouring variability is a confounding factor, especially with PTV </w:t>
      </w:r>
      <w:r w:rsidR="001076CA">
        <w:rPr>
          <w:color w:val="2F5496" w:themeColor="accent1" w:themeShade="BF"/>
          <w:lang w:val="en-US"/>
        </w:rPr>
        <w:t>near/within</w:t>
      </w:r>
      <w:r w:rsidR="005C5558" w:rsidRPr="00E25414">
        <w:rPr>
          <w:color w:val="2F5496" w:themeColor="accent1" w:themeShade="BF"/>
          <w:lang w:val="en-US"/>
        </w:rPr>
        <w:t xml:space="preserve"> the </w:t>
      </w:r>
      <w:r w:rsidR="001076CA">
        <w:rPr>
          <w:color w:val="2F5496" w:themeColor="accent1" w:themeShade="BF"/>
          <w:lang w:val="en-US"/>
        </w:rPr>
        <w:t>pharyngeal constrictor</w:t>
      </w:r>
      <w:r w:rsidR="005C5558">
        <w:rPr>
          <w:color w:val="2F5496" w:themeColor="accent1" w:themeShade="BF"/>
          <w:lang w:val="en-US"/>
        </w:rPr>
        <w:t xml:space="preserve">. </w:t>
      </w:r>
      <w:r w:rsidR="005C5558" w:rsidRPr="00E25414">
        <w:rPr>
          <w:color w:val="2F5496" w:themeColor="accent1" w:themeShade="BF"/>
          <w:lang w:val="en-US"/>
        </w:rPr>
        <w:t>Looked at minimum PG dose. Potentially confounded by ips./cont. We tested both independently but similar results</w:t>
      </w:r>
      <w:r w:rsidR="005C5558">
        <w:rPr>
          <w:color w:val="2F5496" w:themeColor="accent1" w:themeShade="BF"/>
          <w:lang w:val="en-US"/>
        </w:rPr>
        <w:t xml:space="preserve"> </w:t>
      </w:r>
      <w:r w:rsidR="001076CA">
        <w:rPr>
          <w:color w:val="2F5496" w:themeColor="accent1" w:themeShade="BF"/>
          <w:lang w:val="en-US"/>
        </w:rPr>
        <w:t>though</w:t>
      </w:r>
      <w:r w:rsidR="005C5558">
        <w:rPr>
          <w:color w:val="2F5496" w:themeColor="accent1" w:themeShade="BF"/>
          <w:lang w:val="en-US"/>
        </w:rPr>
        <w:t xml:space="preserve"> this could possibly confound results</w:t>
      </w:r>
      <w:r w:rsidR="005C5558" w:rsidRPr="00E25414">
        <w:rPr>
          <w:color w:val="2F5496" w:themeColor="accent1" w:themeShade="BF"/>
          <w:lang w:val="en-US"/>
        </w:rPr>
        <w:t>.</w:t>
      </w:r>
      <w:r w:rsidR="005C5558">
        <w:rPr>
          <w:color w:val="2F5496" w:themeColor="accent1" w:themeShade="BF"/>
          <w:lang w:val="en-US"/>
        </w:rPr>
        <w:t xml:space="preserve"> We looked at minimum PG dose as closest to that implemented with our planning objectives (spare at least one &lt;26 Gy). Inferred cutpoint of 50 for XQ. Motivates a look at cross-walks among H&amp;N PRO instruments.</w:t>
      </w:r>
      <w:r w:rsidR="002D15F3">
        <w:rPr>
          <w:color w:val="2F5496" w:themeColor="accent1" w:themeShade="BF"/>
          <w:lang w:val="en-US"/>
        </w:rPr>
        <w:t xml:space="preserve"> </w:t>
      </w:r>
      <w:r w:rsidR="002D15F3" w:rsidRPr="00226665">
        <w:rPr>
          <w:color w:val="2F5496" w:themeColor="accent1" w:themeShade="BF"/>
          <w:lang w:val="en-US"/>
        </w:rPr>
        <w:t>Associations between PRO scores and OAR dose for this patient subgroup was a priority (&lt;1 year vs. &gt;1 year). ART where it would have the most benefit in long-term symptom reduction. Hard to tell which transient symptoms would become lasting. Longitudinal studies would be needed to clarify this. &gt;1 year prioritized in ART protocols (mentioned in Methods).</w:t>
      </w:r>
      <w:r w:rsidR="00C85981">
        <w:rPr>
          <w:color w:val="2F5496" w:themeColor="accent1" w:themeShade="BF"/>
          <w:lang w:val="en-US"/>
        </w:rPr>
        <w:t xml:space="preserve"> We didn’t look at submandibular glands</w:t>
      </w:r>
      <w:r w:rsidR="002448D8">
        <w:rPr>
          <w:color w:val="2F5496" w:themeColor="accent1" w:themeShade="BF"/>
          <w:lang w:val="en-US"/>
        </w:rPr>
        <w:t xml:space="preserve"> (like Lee </w:t>
      </w:r>
      <w:r w:rsidR="002D6A00">
        <w:rPr>
          <w:color w:val="2F5496" w:themeColor="accent1" w:themeShade="BF"/>
          <w:lang w:val="en-US"/>
        </w:rPr>
        <w:t>2015</w:t>
      </w:r>
      <w:r w:rsidR="002448D8">
        <w:rPr>
          <w:color w:val="2F5496" w:themeColor="accent1" w:themeShade="BF"/>
          <w:lang w:val="en-US"/>
        </w:rPr>
        <w:t>)</w:t>
      </w:r>
      <w:r w:rsidR="00C85981">
        <w:rPr>
          <w:color w:val="2F5496" w:themeColor="accent1" w:themeShade="BF"/>
          <w:lang w:val="en-US"/>
        </w:rPr>
        <w:t xml:space="preserve"> due to DIR noise in estimated delivered doses.</w:t>
      </w:r>
      <w:r w:rsidR="002D6A00">
        <w:rPr>
          <w:color w:val="2F5496" w:themeColor="accent1" w:themeShade="BF"/>
          <w:lang w:val="en-US"/>
        </w:rPr>
        <w:t xml:space="preserve"> </w:t>
      </w:r>
      <w:r w:rsidR="002D6A00">
        <w:rPr>
          <w:rFonts w:eastAsiaTheme="minorEastAsia" w:cstheme="minorHAnsi"/>
          <w:bCs/>
          <w:color w:val="2F5496" w:themeColor="accent1" w:themeShade="BF"/>
        </w:rPr>
        <w:t>Xerostomia may result from dose to oral cavity (not routinely contoured) and submandibular glands (Little).</w:t>
      </w:r>
      <w:r w:rsidR="00DE2904">
        <w:rPr>
          <w:rFonts w:eastAsiaTheme="minorEastAsia" w:cstheme="minorHAnsi"/>
          <w:bCs/>
          <w:color w:val="2F5496" w:themeColor="accent1" w:themeShade="BF"/>
        </w:rPr>
        <w:t xml:space="preserve"> Only looked at pharyngeal constrictor for swallowing also parts of the PC, larynx future studies can look at these, doses likely correlated.</w:t>
      </w:r>
      <w:r w:rsidR="00CB1EAC">
        <w:rPr>
          <w:rFonts w:eastAsiaTheme="minorEastAsia" w:cstheme="minorHAnsi"/>
          <w:bCs/>
          <w:color w:val="2F5496" w:themeColor="accent1" w:themeShade="BF"/>
        </w:rPr>
        <w:t xml:space="preserve"> Patient-reported dysphagia cannot be interchanged with clinical measures of dysphagia (Pedersen)</w:t>
      </w:r>
    </w:p>
    <w:p w14:paraId="12DB010B" w14:textId="77777777" w:rsidR="005C5558" w:rsidRPr="005C5558" w:rsidRDefault="00413F55" w:rsidP="005C5558">
      <w:pPr>
        <w:rPr>
          <w:rFonts w:eastAsiaTheme="minorEastAsia" w:cstheme="minorHAnsi"/>
          <w:bCs/>
          <w:color w:val="2F5496" w:themeColor="accent1" w:themeShade="BF"/>
        </w:rPr>
      </w:pPr>
      <w:r w:rsidRPr="00E25414">
        <w:rPr>
          <w:color w:val="2F5496" w:themeColor="accent1" w:themeShade="BF"/>
          <w:lang w:val="en-US"/>
        </w:rPr>
        <w:t xml:space="preserve">Sample size here too small to produce new patient selection models but would be important for future work. </w:t>
      </w:r>
      <w:r w:rsidR="001076CA">
        <w:rPr>
          <w:color w:val="2F5496" w:themeColor="accent1" w:themeShade="BF"/>
          <w:lang w:val="en-US"/>
        </w:rPr>
        <w:t>PRO data is quite</w:t>
      </w:r>
      <w:r w:rsidRPr="00E25414">
        <w:rPr>
          <w:color w:val="2F5496" w:themeColor="accent1" w:themeShade="BF"/>
          <w:lang w:val="en-US"/>
        </w:rPr>
        <w:t xml:space="preserve"> noisy, so possible that sample size would need to be larger than for the dose study.</w:t>
      </w:r>
      <w:r w:rsidR="00692EDC" w:rsidRPr="00E25414">
        <w:rPr>
          <w:color w:val="2F5496" w:themeColor="accent1" w:themeShade="BF"/>
          <w:lang w:val="en-US"/>
        </w:rPr>
        <w:t xml:space="preserve"> Reapplying the dose-based criteria</w:t>
      </w:r>
      <w:r w:rsidR="005C5558">
        <w:rPr>
          <w:color w:val="2F5496" w:themeColor="accent1" w:themeShade="BF"/>
          <w:lang w:val="en-US"/>
        </w:rPr>
        <w:t xml:space="preserve">. </w:t>
      </w:r>
      <w:r w:rsidR="005C5558">
        <w:rPr>
          <w:rFonts w:eastAsiaTheme="minorEastAsia"/>
          <w:color w:val="2F5496" w:themeColor="accent1" w:themeShade="BF"/>
          <w:lang w:val="en-US"/>
        </w:rPr>
        <w:t xml:space="preserve">Applicability of patient selection criteria still limited by specific practices at our centre. Using the patient selection criteria, performance is perhaps not strong enough to be used clinically but shows promise that late dysphagia can be predicted. For comparison, Weppler </w:t>
      </w:r>
      <w:r w:rsidR="005C5558">
        <w:rPr>
          <w:rFonts w:eastAsiaTheme="minorEastAsia"/>
          <w:i/>
          <w:iCs/>
          <w:color w:val="2F5496" w:themeColor="accent1" w:themeShade="BF"/>
          <w:lang w:val="en-US"/>
        </w:rPr>
        <w:t>et al</w:t>
      </w:r>
      <w:r w:rsidR="005C5558">
        <w:rPr>
          <w:rFonts w:eastAsiaTheme="minorEastAsia"/>
          <w:color w:val="2F5496" w:themeColor="accent1" w:themeShade="BF"/>
          <w:lang w:val="en-US"/>
        </w:rPr>
        <w:t xml:space="preserve"> found that the criteria could predict dose violations on an external validation set with sensitivity of 0.84 and specificity of 0.68. PROMs are generally noisier data, so maintaining predictions based on dose may be more robust. Larger studies may further investigate ART modeling developed specifically for PROM endpoints in the future. Sensitivity was prioritized in the development of the </w:t>
      </w:r>
      <w:r w:rsidR="005C5558">
        <w:rPr>
          <w:rFonts w:eastAsiaTheme="minorEastAsia"/>
          <w:color w:val="2F5496" w:themeColor="accent1" w:themeShade="BF"/>
          <w:lang w:val="en-US"/>
        </w:rPr>
        <w:lastRenderedPageBreak/>
        <w:t xml:space="preserve">patient selection criteria, reflected in the better sensitivity observed here. </w:t>
      </w:r>
      <w:r w:rsidR="005C5558">
        <w:rPr>
          <w:rFonts w:eastAsiaTheme="minorEastAsia" w:cstheme="minorHAnsi"/>
          <w:bCs/>
          <w:color w:val="2F5496" w:themeColor="accent1" w:themeShade="BF"/>
        </w:rPr>
        <w:t xml:space="preserve">Indicates the need for dose-based ART but QoL criteria should replace this when robust models are </w:t>
      </w:r>
      <w:commentRangeStart w:id="78"/>
      <w:r w:rsidR="005C5558">
        <w:rPr>
          <w:rFonts w:eastAsiaTheme="minorEastAsia" w:cstheme="minorHAnsi"/>
          <w:bCs/>
          <w:color w:val="2F5496" w:themeColor="accent1" w:themeShade="BF"/>
        </w:rPr>
        <w:t>developed</w:t>
      </w:r>
      <w:commentRangeEnd w:id="78"/>
      <w:r w:rsidR="00F63D5F">
        <w:rPr>
          <w:rStyle w:val="CommentReference"/>
        </w:rPr>
        <w:commentReference w:id="78"/>
      </w:r>
      <w:r w:rsidR="005C5558">
        <w:rPr>
          <w:rFonts w:eastAsiaTheme="minorEastAsia" w:cstheme="minorHAnsi"/>
          <w:bCs/>
          <w:color w:val="2F5496" w:themeColor="accent1" w:themeShade="BF"/>
        </w:rPr>
        <w:t>.</w:t>
      </w:r>
    </w:p>
    <w:p w14:paraId="76C3B0D9" w14:textId="77777777" w:rsidR="005C5558" w:rsidRPr="00226665" w:rsidRDefault="005C5558" w:rsidP="00022DDD">
      <w:pPr>
        <w:rPr>
          <w:rFonts w:eastAsiaTheme="minorEastAsia"/>
          <w:color w:val="2F5496" w:themeColor="accent1" w:themeShade="BF"/>
          <w:lang w:val="en-US"/>
        </w:rPr>
      </w:pPr>
    </w:p>
    <w:p w14:paraId="4C647B54" w14:textId="77777777" w:rsidR="00692EDC" w:rsidRPr="00E25414" w:rsidRDefault="00692EDC" w:rsidP="00692EDC">
      <w:pPr>
        <w:spacing w:line="276" w:lineRule="auto"/>
        <w:rPr>
          <w:rFonts w:cstheme="minorHAnsi"/>
          <w:b/>
          <w:color w:val="2F5496" w:themeColor="accent1" w:themeShade="BF"/>
        </w:rPr>
      </w:pPr>
      <w:r w:rsidRPr="00E25414">
        <w:rPr>
          <w:rFonts w:cstheme="minorHAnsi"/>
          <w:b/>
          <w:color w:val="2F5496" w:themeColor="accent1" w:themeShade="BF"/>
        </w:rPr>
        <w:t>CONCLUSION</w:t>
      </w:r>
    </w:p>
    <w:p w14:paraId="45DC2127" w14:textId="77777777" w:rsidR="00022DDD" w:rsidRDefault="00022DDD" w:rsidP="00022DDD">
      <w:pPr>
        <w:rPr>
          <w:lang w:val="en-US"/>
        </w:rPr>
      </w:pPr>
    </w:p>
    <w:p w14:paraId="28F0B4A1" w14:textId="77777777" w:rsidR="00022DDD" w:rsidRDefault="00022DDD" w:rsidP="00022DDD">
      <w:pPr>
        <w:rPr>
          <w:lang w:val="en-US"/>
        </w:rPr>
      </w:pPr>
    </w:p>
    <w:p w14:paraId="354E47B3" w14:textId="77777777" w:rsidR="004A566D" w:rsidRDefault="004A566D" w:rsidP="00022DDD">
      <w:pPr>
        <w:rPr>
          <w:lang w:val="en-US"/>
        </w:rPr>
      </w:pPr>
    </w:p>
    <w:p w14:paraId="1721753F" w14:textId="77777777" w:rsidR="004A566D" w:rsidRDefault="004A566D" w:rsidP="00022DDD">
      <w:pPr>
        <w:rPr>
          <w:lang w:val="en-US"/>
        </w:rPr>
      </w:pPr>
    </w:p>
    <w:p w14:paraId="799BB5D8" w14:textId="77777777" w:rsidR="004A566D" w:rsidRDefault="004A566D" w:rsidP="00022DDD">
      <w:pPr>
        <w:rPr>
          <w:lang w:val="en-US"/>
        </w:rPr>
      </w:pPr>
    </w:p>
    <w:p w14:paraId="659C1601" w14:textId="77777777" w:rsidR="00944F75" w:rsidRDefault="00944F75" w:rsidP="00022DDD">
      <w:pPr>
        <w:rPr>
          <w:lang w:val="en-US"/>
        </w:rPr>
      </w:pPr>
    </w:p>
    <w:p w14:paraId="30050BFE" w14:textId="77777777" w:rsidR="00B95DFE" w:rsidRPr="00C142CD" w:rsidRDefault="00B95DFE" w:rsidP="00B95DFE">
      <w:pPr>
        <w:spacing w:line="276" w:lineRule="auto"/>
        <w:rPr>
          <w:rFonts w:cstheme="minorHAnsi"/>
          <w:b/>
        </w:rPr>
      </w:pPr>
      <w:r>
        <w:rPr>
          <w:rFonts w:cstheme="minorHAnsi"/>
          <w:b/>
        </w:rPr>
        <w:t>REFERENCES</w:t>
      </w:r>
    </w:p>
    <w:p w14:paraId="4CA9CAC4" w14:textId="77777777" w:rsidR="00B95DFE" w:rsidRDefault="00B95DFE" w:rsidP="00B95DFE">
      <w:pPr>
        <w:pStyle w:val="ListParagraph"/>
        <w:numPr>
          <w:ilvl w:val="0"/>
          <w:numId w:val="3"/>
        </w:numPr>
        <w:spacing w:line="256" w:lineRule="auto"/>
        <w:rPr>
          <w:rFonts w:cstheme="minorHAnsi"/>
        </w:rPr>
      </w:pPr>
      <w:r>
        <w:rPr>
          <w:rFonts w:cstheme="minorHAnsi"/>
        </w:rPr>
        <w:t xml:space="preserve">Chen AY, Frankowski R, Bishop-Leone J, </w:t>
      </w:r>
      <w:r>
        <w:rPr>
          <w:rFonts w:cstheme="minorHAnsi"/>
          <w:i/>
          <w:iCs/>
        </w:rPr>
        <w:t>et al</w:t>
      </w:r>
      <w:r>
        <w:rPr>
          <w:rFonts w:cstheme="minorHAnsi"/>
        </w:rPr>
        <w:t>. The Development and Validation of a Dysphagia-Specific Quality-of-Life Questionnaire for Patients With Head and Neck Cancer</w:t>
      </w:r>
      <w:r>
        <w:rPr>
          <w:rFonts w:cstheme="minorHAnsi"/>
          <w:i/>
          <w:iCs/>
        </w:rPr>
        <w:t>. Arch Otolaryngol Head Neck Surg.</w:t>
      </w:r>
      <w:r>
        <w:rPr>
          <w:rFonts w:cstheme="minorHAnsi"/>
        </w:rPr>
        <w:t xml:space="preserve"> 2001;127:870-876.</w:t>
      </w:r>
    </w:p>
    <w:p w14:paraId="28D4A396" w14:textId="77777777" w:rsidR="00B95DFE" w:rsidRDefault="00B95DFE" w:rsidP="00B95DFE">
      <w:pPr>
        <w:pStyle w:val="ListParagraph"/>
        <w:numPr>
          <w:ilvl w:val="0"/>
          <w:numId w:val="3"/>
        </w:numPr>
        <w:spacing w:line="256" w:lineRule="auto"/>
        <w:jc w:val="both"/>
        <w:rPr>
          <w:rFonts w:cstheme="minorHAnsi"/>
        </w:rPr>
      </w:pPr>
      <w:r>
        <w:rPr>
          <w:rFonts w:cstheme="minorHAnsi"/>
        </w:rPr>
        <w:t xml:space="preserve">Chen PH, Golub JS, Hapner ER, Johns MM. Prevalence of Perceived Dysphagia and Quality-of-Life Impairment in a Geriatric Population. </w:t>
      </w:r>
      <w:r>
        <w:rPr>
          <w:rFonts w:cstheme="minorHAnsi"/>
          <w:i/>
          <w:iCs/>
        </w:rPr>
        <w:t>Dysphagia</w:t>
      </w:r>
      <w:r>
        <w:rPr>
          <w:rFonts w:cstheme="minorHAnsi"/>
        </w:rPr>
        <w:t>. 2009;24:1-6.</w:t>
      </w:r>
    </w:p>
    <w:p w14:paraId="009477EE" w14:textId="77777777" w:rsidR="00B95DFE" w:rsidRDefault="00B95DFE" w:rsidP="00B95DFE">
      <w:pPr>
        <w:pStyle w:val="ListParagraph"/>
        <w:numPr>
          <w:ilvl w:val="0"/>
          <w:numId w:val="3"/>
        </w:numPr>
        <w:spacing w:line="256" w:lineRule="auto"/>
        <w:rPr>
          <w:rFonts w:cstheme="minorHAnsi"/>
        </w:rPr>
      </w:pPr>
      <w:r>
        <w:rPr>
          <w:rFonts w:cstheme="minorHAnsi"/>
        </w:rPr>
        <w:t xml:space="preserve">Cleeland CS, Mendoza TR, Wang XS, </w:t>
      </w:r>
      <w:r>
        <w:rPr>
          <w:rFonts w:cstheme="minorHAnsi"/>
          <w:i/>
          <w:iCs/>
        </w:rPr>
        <w:t>et al</w:t>
      </w:r>
      <w:r>
        <w:rPr>
          <w:rFonts w:cstheme="minorHAnsi"/>
        </w:rPr>
        <w:t xml:space="preserve">. Assessing Symptom Distress in Cancer Patients: The M.D. Anderson Symptom Inventory. </w:t>
      </w:r>
      <w:r>
        <w:rPr>
          <w:rFonts w:cstheme="minorHAnsi"/>
          <w:i/>
          <w:iCs/>
        </w:rPr>
        <w:t>Cancer</w:t>
      </w:r>
      <w:r>
        <w:rPr>
          <w:rFonts w:cstheme="minorHAnsi"/>
        </w:rPr>
        <w:t>. 2000;89:1634-1646.</w:t>
      </w:r>
    </w:p>
    <w:p w14:paraId="5AC98F0B" w14:textId="77777777" w:rsidR="00B95DFE" w:rsidRDefault="00B95DFE" w:rsidP="00B95DFE">
      <w:pPr>
        <w:pStyle w:val="ListParagraph"/>
        <w:numPr>
          <w:ilvl w:val="0"/>
          <w:numId w:val="3"/>
        </w:numPr>
        <w:rPr>
          <w:lang w:val="en-US"/>
        </w:rPr>
      </w:pPr>
      <w:r>
        <w:rPr>
          <w:lang w:val="en-US"/>
        </w:rPr>
        <w:t xml:space="preserve">Eisbruch A, Kim HM, Terrell JE, Marsh LH, Dawson LA, Ship JA. Xerostomia and its predictors following parotid-sparing irradiation of head-and-neck cancer. </w:t>
      </w:r>
      <w:r>
        <w:rPr>
          <w:i/>
          <w:iCs/>
          <w:lang w:val="en-US"/>
        </w:rPr>
        <w:t>Int J Radiat Oncol Biol Phys</w:t>
      </w:r>
      <w:r>
        <w:rPr>
          <w:lang w:val="en-US"/>
        </w:rPr>
        <w:t>. 2001;50(3):695-704.</w:t>
      </w:r>
    </w:p>
    <w:p w14:paraId="018191F0" w14:textId="77777777" w:rsidR="00B95DFE" w:rsidRPr="008B268B" w:rsidRDefault="00B95DFE" w:rsidP="00B95DFE">
      <w:pPr>
        <w:pStyle w:val="ListParagraph"/>
        <w:numPr>
          <w:ilvl w:val="0"/>
          <w:numId w:val="3"/>
        </w:numPr>
        <w:rPr>
          <w:lang w:val="en-US"/>
        </w:rPr>
      </w:pPr>
      <w:r>
        <w:rPr>
          <w:lang w:val="en-US"/>
        </w:rPr>
        <w:t xml:space="preserve">Eraj SA, Jomaa MK, Rock CD, </w:t>
      </w:r>
      <w:r>
        <w:rPr>
          <w:i/>
          <w:iCs/>
          <w:lang w:val="en-US"/>
        </w:rPr>
        <w:t>et al</w:t>
      </w:r>
      <w:r>
        <w:rPr>
          <w:lang w:val="en-US"/>
        </w:rPr>
        <w:t xml:space="preserve">. Long-term patient reported outcomes following radiation therapy for oropharyngeal cancer: cross-sectional assessment of a prospective symptom survey in patients </w:t>
      </w:r>
      <m:oMath>
        <m:r>
          <w:rPr>
            <w:rFonts w:ascii="Cambria Math" w:hAnsi="Cambria Math"/>
            <w:lang w:val="en-US"/>
          </w:rPr>
          <m:t>≥</m:t>
        </m:r>
      </m:oMath>
      <w:r>
        <w:rPr>
          <w:rFonts w:eastAsiaTheme="minorEastAsia"/>
          <w:lang w:val="en-US"/>
        </w:rPr>
        <w:t xml:space="preserve">65 years old. </w:t>
      </w:r>
      <w:r>
        <w:rPr>
          <w:rFonts w:eastAsiaTheme="minorEastAsia"/>
          <w:i/>
          <w:iCs/>
          <w:lang w:val="en-US"/>
        </w:rPr>
        <w:t>Radiat Oncol</w:t>
      </w:r>
      <w:r>
        <w:rPr>
          <w:rFonts w:eastAsiaTheme="minorEastAsia"/>
          <w:lang w:val="en-US"/>
        </w:rPr>
        <w:t>. 2017;12:150.</w:t>
      </w:r>
    </w:p>
    <w:p w14:paraId="62C84335" w14:textId="77777777" w:rsidR="008B268B" w:rsidRPr="00E457E4" w:rsidRDefault="008B268B" w:rsidP="00B95DFE">
      <w:pPr>
        <w:pStyle w:val="ListParagraph"/>
        <w:numPr>
          <w:ilvl w:val="0"/>
          <w:numId w:val="3"/>
        </w:numPr>
        <w:rPr>
          <w:lang w:val="en-US"/>
        </w:rPr>
      </w:pPr>
      <w:r>
        <w:rPr>
          <w:rFonts w:eastAsiaTheme="minorEastAsia"/>
          <w:lang w:val="en-US"/>
        </w:rPr>
        <w:t xml:space="preserve">Ferris MJ, Zhong J, Switchenko JM, </w:t>
      </w:r>
      <w:r>
        <w:rPr>
          <w:rFonts w:eastAsiaTheme="minorEastAsia"/>
          <w:i/>
          <w:iCs/>
          <w:lang w:val="en-US"/>
        </w:rPr>
        <w:t>et al</w:t>
      </w:r>
      <w:r>
        <w:rPr>
          <w:rFonts w:eastAsiaTheme="minorEastAsia"/>
          <w:lang w:val="en-US"/>
        </w:rPr>
        <w:t>. Brainstem dose is associated with patient-reported acute fatigue in head and neck cancer radiation therapy.</w:t>
      </w:r>
      <w:r>
        <w:rPr>
          <w:i/>
          <w:iCs/>
        </w:rPr>
        <w:t xml:space="preserve"> Radiother Oncol</w:t>
      </w:r>
      <w:r>
        <w:t>. 2018;126(1):100-106.</w:t>
      </w:r>
    </w:p>
    <w:p w14:paraId="37C729BD" w14:textId="77777777" w:rsidR="00B95DFE" w:rsidRDefault="00B95DFE" w:rsidP="00B95DFE">
      <w:pPr>
        <w:pStyle w:val="ListParagraph"/>
        <w:numPr>
          <w:ilvl w:val="0"/>
          <w:numId w:val="3"/>
        </w:numPr>
        <w:rPr>
          <w:lang w:val="en-US"/>
        </w:rPr>
      </w:pPr>
      <w:r>
        <w:rPr>
          <w:lang w:val="en-US"/>
        </w:rPr>
        <w:t xml:space="preserve">Gunn GB, Hansen CC, Garden AS, </w:t>
      </w:r>
      <w:r>
        <w:rPr>
          <w:i/>
          <w:iCs/>
          <w:lang w:val="en-US"/>
        </w:rPr>
        <w:t>et al</w:t>
      </w:r>
      <w:r>
        <w:rPr>
          <w:lang w:val="en-US"/>
        </w:rPr>
        <w:t xml:space="preserve">. Favorable patient reported outcomes following IMRT for early carcinomas of the tonsillar fossa: Results from a symptom assessment study. </w:t>
      </w:r>
      <w:r>
        <w:rPr>
          <w:i/>
          <w:iCs/>
          <w:lang w:val="en-US"/>
        </w:rPr>
        <w:t>Radiother Oncol</w:t>
      </w:r>
      <w:r>
        <w:rPr>
          <w:lang w:val="en-US"/>
        </w:rPr>
        <w:t>. 2015;117:132-138.</w:t>
      </w:r>
    </w:p>
    <w:p w14:paraId="6E9902A9" w14:textId="77777777" w:rsidR="009B107E" w:rsidRPr="009B107E" w:rsidRDefault="009B107E" w:rsidP="00B95DFE">
      <w:pPr>
        <w:pStyle w:val="ListParagraph"/>
        <w:numPr>
          <w:ilvl w:val="0"/>
          <w:numId w:val="3"/>
        </w:numPr>
        <w:rPr>
          <w:lang w:val="en-US"/>
        </w:rPr>
      </w:pPr>
      <w:r>
        <w:rPr>
          <w:lang w:val="en-US"/>
        </w:rPr>
        <w:t xml:space="preserve">Hunter KU, Schipper M, Feng FY, </w:t>
      </w:r>
      <w:r>
        <w:rPr>
          <w:i/>
          <w:iCs/>
          <w:lang w:val="en-US"/>
        </w:rPr>
        <w:t>et al</w:t>
      </w:r>
      <w:r>
        <w:rPr>
          <w:lang w:val="en-US"/>
        </w:rPr>
        <w:t xml:space="preserve">. Toxicities Affecting Quality of Life After Chemo-IMRT of Oropharyngeal Cancer: Prospective Study of Patient-Reported, Observer-Rated, and Objective Outcomes. </w:t>
      </w:r>
      <w:r>
        <w:rPr>
          <w:i/>
          <w:iCs/>
          <w:lang w:val="en-US"/>
        </w:rPr>
        <w:t>Int J Radiat Oncol Biol Phys</w:t>
      </w:r>
      <w:r>
        <w:rPr>
          <w:lang w:val="en-US"/>
        </w:rPr>
        <w:t>. 2013;85(4):935-940.</w:t>
      </w:r>
    </w:p>
    <w:p w14:paraId="7F0806C6" w14:textId="77777777" w:rsidR="00B95DFE" w:rsidRPr="00FC2893" w:rsidRDefault="00B95DFE" w:rsidP="00B95DFE">
      <w:pPr>
        <w:pStyle w:val="ListParagraph"/>
        <w:numPr>
          <w:ilvl w:val="0"/>
          <w:numId w:val="3"/>
        </w:numPr>
        <w:rPr>
          <w:lang w:val="en-US"/>
        </w:rPr>
      </w:pPr>
      <w:r w:rsidRPr="006153C3">
        <w:rPr>
          <w:rFonts w:cstheme="minorHAnsi"/>
        </w:rPr>
        <w:t>H</w:t>
      </w:r>
      <w:r w:rsidRPr="006153C3">
        <w:rPr>
          <w:rFonts w:eastAsiaTheme="minorEastAsia"/>
          <w:lang w:val="en-US"/>
        </w:rPr>
        <w:t xml:space="preserve">utcheson KA, Portwood M, Lisec A, Barringer DA, Gries K, Lewin JS. What is a Clinically Relevant Difference in MDADI Scores between Groups of Head and Neck Cancer Patients? </w:t>
      </w:r>
      <w:r w:rsidRPr="006153C3">
        <w:rPr>
          <w:rFonts w:eastAsiaTheme="minorEastAsia"/>
          <w:i/>
          <w:iCs/>
          <w:lang w:val="en-US"/>
        </w:rPr>
        <w:t>Laryngoscope</w:t>
      </w:r>
      <w:r w:rsidRPr="006153C3">
        <w:rPr>
          <w:rFonts w:eastAsiaTheme="minorEastAsia"/>
          <w:lang w:val="en-US"/>
        </w:rPr>
        <w:t>. 2016;126(5):1108-1113.</w:t>
      </w:r>
    </w:p>
    <w:p w14:paraId="71F8E405" w14:textId="77777777" w:rsidR="00FC2893" w:rsidRPr="00DD5E91" w:rsidRDefault="00FC2893" w:rsidP="00B95DFE">
      <w:pPr>
        <w:pStyle w:val="ListParagraph"/>
        <w:numPr>
          <w:ilvl w:val="0"/>
          <w:numId w:val="3"/>
        </w:numPr>
        <w:rPr>
          <w:lang w:val="en-US"/>
        </w:rPr>
      </w:pPr>
      <w:r>
        <w:rPr>
          <w:rFonts w:eastAsiaTheme="minorEastAsia"/>
          <w:lang w:val="en-US"/>
        </w:rPr>
        <w:t xml:space="preserve">McDowell L, Casswell G, Bressel M, </w:t>
      </w:r>
      <w:r>
        <w:rPr>
          <w:rFonts w:eastAsiaTheme="minorEastAsia"/>
          <w:i/>
          <w:iCs/>
          <w:lang w:val="en-US"/>
        </w:rPr>
        <w:t>et al</w:t>
      </w:r>
      <w:r>
        <w:rPr>
          <w:rFonts w:eastAsiaTheme="minorEastAsia"/>
          <w:lang w:val="en-US"/>
        </w:rPr>
        <w:t xml:space="preserve">. Patient-reported quality of life and toxicity in unilateral and bilateral radiotherapy for early-stage human papillomavirus associated tonsillar carcinoma. </w:t>
      </w:r>
      <w:r>
        <w:rPr>
          <w:rFonts w:eastAsiaTheme="minorEastAsia"/>
          <w:i/>
          <w:iCs/>
          <w:lang w:val="en-US"/>
        </w:rPr>
        <w:t xml:space="preserve">Clin Transl Radiat Oncol. </w:t>
      </w:r>
      <w:r w:rsidR="000E40CD">
        <w:rPr>
          <w:rFonts w:eastAsiaTheme="minorEastAsia"/>
          <w:lang w:val="en-US"/>
        </w:rPr>
        <w:t>2020;21;85-90.</w:t>
      </w:r>
    </w:p>
    <w:p w14:paraId="74508B06" w14:textId="77777777" w:rsidR="00DD5E91" w:rsidRPr="00B95DFE" w:rsidRDefault="00DD5E91" w:rsidP="00B95DFE">
      <w:pPr>
        <w:pStyle w:val="ListParagraph"/>
        <w:numPr>
          <w:ilvl w:val="0"/>
          <w:numId w:val="3"/>
        </w:numPr>
        <w:rPr>
          <w:lang w:val="en-US"/>
        </w:rPr>
      </w:pPr>
      <w:r>
        <w:rPr>
          <w:rFonts w:eastAsiaTheme="minorEastAsia"/>
          <w:lang w:val="en-US"/>
        </w:rPr>
        <w:lastRenderedPageBreak/>
        <w:t xml:space="preserve">Memtsa PT, Tolia M, Tzitzikas I, </w:t>
      </w:r>
      <w:r>
        <w:rPr>
          <w:rFonts w:eastAsiaTheme="minorEastAsia"/>
          <w:i/>
          <w:iCs/>
          <w:lang w:val="en-US"/>
        </w:rPr>
        <w:t>et al</w:t>
      </w:r>
      <w:r>
        <w:rPr>
          <w:rFonts w:eastAsiaTheme="minorEastAsia"/>
          <w:lang w:val="en-US"/>
        </w:rPr>
        <w:t xml:space="preserve">. Assessment of xerostomia and its impact on quality of life in head and neck cancer patients undergoing radiation therapy. </w:t>
      </w:r>
      <w:r>
        <w:rPr>
          <w:rFonts w:eastAsiaTheme="minorEastAsia"/>
          <w:i/>
          <w:iCs/>
          <w:lang w:val="en-US"/>
        </w:rPr>
        <w:t>Mol Clin Oncol</w:t>
      </w:r>
      <w:r>
        <w:rPr>
          <w:rFonts w:eastAsiaTheme="minorEastAsia"/>
          <w:lang w:val="en-US"/>
        </w:rPr>
        <w:t>. 2017;6:789-793.</w:t>
      </w:r>
    </w:p>
    <w:p w14:paraId="50F26515" w14:textId="77777777" w:rsidR="00B95DFE" w:rsidRPr="00DD5E91" w:rsidRDefault="00B95DFE" w:rsidP="00B95DFE">
      <w:pPr>
        <w:pStyle w:val="ListParagraph"/>
        <w:numPr>
          <w:ilvl w:val="0"/>
          <w:numId w:val="3"/>
        </w:numPr>
        <w:rPr>
          <w:lang w:val="en-US"/>
        </w:rPr>
      </w:pPr>
      <w:r>
        <w:rPr>
          <w:rFonts w:eastAsiaTheme="minorEastAsia"/>
          <w:lang w:val="en-US"/>
        </w:rPr>
        <w:t xml:space="preserve">Ortigara GB, Schulz RE, Soldera EB, </w:t>
      </w:r>
      <w:r>
        <w:rPr>
          <w:rFonts w:eastAsiaTheme="minorEastAsia"/>
          <w:i/>
          <w:iCs/>
          <w:lang w:val="en-US"/>
        </w:rPr>
        <w:t>et al</w:t>
      </w:r>
      <w:r>
        <w:rPr>
          <w:rFonts w:eastAsiaTheme="minorEastAsia"/>
          <w:lang w:val="en-US"/>
        </w:rPr>
        <w:t xml:space="preserve">. Association between trismus and dysphagia-related quality of life in survivors of head and neck cancer in Brazil. </w:t>
      </w:r>
      <w:r>
        <w:rPr>
          <w:rFonts w:eastAsiaTheme="minorEastAsia"/>
          <w:i/>
          <w:iCs/>
          <w:lang w:val="en-US"/>
        </w:rPr>
        <w:t>Oral Surg Oral Med Oral Pathol Oral Radio</w:t>
      </w:r>
      <w:r>
        <w:rPr>
          <w:rFonts w:eastAsiaTheme="minorEastAsia"/>
          <w:lang w:val="en-US"/>
        </w:rPr>
        <w:t>. 2019;128:235-242.</w:t>
      </w:r>
    </w:p>
    <w:p w14:paraId="7E1CB2DD" w14:textId="77777777" w:rsidR="00DD5E91" w:rsidRPr="006153C3" w:rsidRDefault="00DD5E91" w:rsidP="00B95DFE">
      <w:pPr>
        <w:pStyle w:val="ListParagraph"/>
        <w:numPr>
          <w:ilvl w:val="0"/>
          <w:numId w:val="3"/>
        </w:numPr>
        <w:rPr>
          <w:lang w:val="en-US"/>
        </w:rPr>
      </w:pPr>
      <w:r>
        <w:rPr>
          <w:rFonts w:eastAsiaTheme="minorEastAsia"/>
          <w:lang w:val="en-US"/>
        </w:rPr>
        <w:t xml:space="preserve">Petkar I, Bhide S, Newbold K, Harrington K, Nutting C. Dysphagia-optimised Intensity-modulated Radiotherapy Techniques in Pharyngeal Cancers: Is Anyone Going to Swallow it? </w:t>
      </w:r>
      <w:r>
        <w:rPr>
          <w:rFonts w:eastAsiaTheme="minorEastAsia"/>
          <w:i/>
          <w:iCs/>
          <w:lang w:val="en-US"/>
        </w:rPr>
        <w:t>Clin Oncol</w:t>
      </w:r>
      <w:r>
        <w:rPr>
          <w:rFonts w:eastAsiaTheme="minorEastAsia"/>
          <w:lang w:val="en-US"/>
        </w:rPr>
        <w:t>. 2017;29:110-118.</w:t>
      </w:r>
    </w:p>
    <w:p w14:paraId="2E06B921" w14:textId="77777777" w:rsidR="00B95DFE" w:rsidRDefault="00B95DFE" w:rsidP="00B95DFE">
      <w:pPr>
        <w:pStyle w:val="ListParagraph"/>
        <w:numPr>
          <w:ilvl w:val="0"/>
          <w:numId w:val="3"/>
        </w:numPr>
        <w:spacing w:line="256" w:lineRule="auto"/>
        <w:rPr>
          <w:rFonts w:cstheme="minorHAnsi"/>
        </w:rPr>
      </w:pPr>
      <w:r>
        <w:rPr>
          <w:rFonts w:cstheme="minorHAnsi"/>
        </w:rPr>
        <w:t xml:space="preserve">Rosenthal DI, Mendoza TR, Chambers MS, </w:t>
      </w:r>
      <w:r>
        <w:rPr>
          <w:rFonts w:cstheme="minorHAnsi"/>
          <w:i/>
          <w:iCs/>
        </w:rPr>
        <w:t>et al</w:t>
      </w:r>
      <w:r>
        <w:rPr>
          <w:rFonts w:cstheme="minorHAnsi"/>
        </w:rPr>
        <w:t xml:space="preserve">. Measuring head and neck symptom burden: The development and validation of the M.D. Anderson Symptom Inventory, Head and Neck Module. </w:t>
      </w:r>
      <w:r>
        <w:rPr>
          <w:rFonts w:cstheme="minorHAnsi"/>
          <w:i/>
          <w:iCs/>
        </w:rPr>
        <w:t>Head Neck</w:t>
      </w:r>
      <w:r>
        <w:rPr>
          <w:rFonts w:cstheme="minorHAnsi"/>
        </w:rPr>
        <w:t>. 2007;29:923-831.</w:t>
      </w:r>
    </w:p>
    <w:p w14:paraId="52F8EFBE" w14:textId="77777777" w:rsidR="00FC2893" w:rsidRDefault="00FC2893" w:rsidP="00B95DFE">
      <w:pPr>
        <w:pStyle w:val="ListParagraph"/>
        <w:numPr>
          <w:ilvl w:val="0"/>
          <w:numId w:val="3"/>
        </w:numPr>
        <w:spacing w:line="256" w:lineRule="auto"/>
        <w:rPr>
          <w:rFonts w:cstheme="minorHAnsi"/>
        </w:rPr>
      </w:pPr>
      <w:r>
        <w:rPr>
          <w:rFonts w:cstheme="minorHAnsi"/>
        </w:rPr>
        <w:t xml:space="preserve">Sapir E, Tao Y, Feng F, </w:t>
      </w:r>
      <w:r>
        <w:rPr>
          <w:rFonts w:cstheme="minorHAnsi"/>
          <w:i/>
          <w:iCs/>
        </w:rPr>
        <w:t>et al</w:t>
      </w:r>
      <w:r>
        <w:rPr>
          <w:rFonts w:cstheme="minorHAnsi"/>
        </w:rPr>
        <w:t xml:space="preserve">. Predictors of dysgeusia in Patients With Oropharyngeal Cancer Treated With Chemotherapy and Intensity Modulated Radiation Therapy. </w:t>
      </w:r>
      <w:r>
        <w:rPr>
          <w:rFonts w:cstheme="minorHAnsi"/>
          <w:i/>
          <w:iCs/>
        </w:rPr>
        <w:t>Int J Radiat Oncol Biol Phys</w:t>
      </w:r>
      <w:r>
        <w:rPr>
          <w:rFonts w:cstheme="minorHAnsi"/>
        </w:rPr>
        <w:t>. 2016;96(2):354-361.</w:t>
      </w:r>
    </w:p>
    <w:p w14:paraId="3312342D" w14:textId="77777777" w:rsidR="00B95DFE" w:rsidRDefault="00B95DFE" w:rsidP="00B95DFE">
      <w:pPr>
        <w:pStyle w:val="ListParagraph"/>
        <w:numPr>
          <w:ilvl w:val="0"/>
          <w:numId w:val="3"/>
        </w:numPr>
        <w:spacing w:line="256" w:lineRule="auto"/>
        <w:rPr>
          <w:rFonts w:cstheme="minorHAnsi"/>
        </w:rPr>
      </w:pPr>
      <w:r>
        <w:rPr>
          <w:rFonts w:cstheme="minorHAnsi"/>
        </w:rPr>
        <w:t xml:space="preserve">Townes TG, Navuluri S, Pytynia KB, </w:t>
      </w:r>
      <w:r>
        <w:rPr>
          <w:rFonts w:cstheme="minorHAnsi"/>
          <w:i/>
          <w:iCs/>
        </w:rPr>
        <w:t>et al</w:t>
      </w:r>
      <w:r>
        <w:rPr>
          <w:rFonts w:cstheme="minorHAnsi"/>
        </w:rPr>
        <w:t xml:space="preserve">. Assessing patient-reported symptom burden of long-term head and neck cancer survivors at annual surveillance in survivorship clinic. </w:t>
      </w:r>
      <w:r>
        <w:rPr>
          <w:rFonts w:cstheme="minorHAnsi"/>
          <w:i/>
          <w:iCs/>
        </w:rPr>
        <w:t>Head Neck</w:t>
      </w:r>
      <w:r>
        <w:rPr>
          <w:rFonts w:cstheme="minorHAnsi"/>
        </w:rPr>
        <w:t>. 2020:1-9.</w:t>
      </w:r>
    </w:p>
    <w:p w14:paraId="5C686841" w14:textId="77777777" w:rsidR="00FC2893" w:rsidRDefault="00FC2893" w:rsidP="00B95DFE">
      <w:pPr>
        <w:pStyle w:val="ListParagraph"/>
        <w:numPr>
          <w:ilvl w:val="0"/>
          <w:numId w:val="3"/>
        </w:numPr>
        <w:spacing w:line="256" w:lineRule="auto"/>
        <w:rPr>
          <w:rFonts w:cstheme="minorHAnsi"/>
        </w:rPr>
      </w:pPr>
      <w:r>
        <w:rPr>
          <w:rFonts w:cstheme="minorHAnsi"/>
        </w:rPr>
        <w:t xml:space="preserve">Weppler S, Quon H, Schinkel C, </w:t>
      </w:r>
      <w:r>
        <w:rPr>
          <w:rFonts w:cstheme="minorHAnsi"/>
          <w:i/>
          <w:iCs/>
        </w:rPr>
        <w:t>et al</w:t>
      </w:r>
      <w:r>
        <w:rPr>
          <w:rFonts w:cstheme="minorHAnsi"/>
        </w:rPr>
        <w:t>. Using artificial intelligence to derive patient selection criteria for adaptive radiation therapy. (In Review.)</w:t>
      </w:r>
    </w:p>
    <w:p w14:paraId="2C747183" w14:textId="77777777" w:rsidR="00022DDD" w:rsidRDefault="00022DDD" w:rsidP="00022DDD">
      <w:pPr>
        <w:rPr>
          <w:lang w:val="en-US"/>
        </w:rPr>
      </w:pPr>
    </w:p>
    <w:p w14:paraId="0A3377A6" w14:textId="77777777" w:rsidR="004A566D" w:rsidRDefault="004A566D">
      <w:pPr>
        <w:rPr>
          <w:lang w:val="en-US"/>
        </w:rPr>
      </w:pPr>
      <w:r>
        <w:rPr>
          <w:lang w:val="en-US"/>
        </w:rPr>
        <w:br w:type="page"/>
      </w:r>
    </w:p>
    <w:p w14:paraId="7381D299" w14:textId="77777777" w:rsidR="00022DDD" w:rsidRDefault="00022DDD" w:rsidP="00D319B7">
      <w:pPr>
        <w:spacing w:after="0"/>
      </w:pPr>
    </w:p>
    <w:p w14:paraId="567939BB" w14:textId="77777777" w:rsidR="00022DDD" w:rsidRDefault="00022DDD" w:rsidP="00022DDD">
      <w:pPr>
        <w:spacing w:after="0"/>
        <w:jc w:val="center"/>
      </w:pPr>
      <w:r>
        <w:t>Table 1: Cohort demographic and clinical characteristics</w:t>
      </w:r>
    </w:p>
    <w:tbl>
      <w:tblPr>
        <w:tblStyle w:val="TableGrid"/>
        <w:tblpPr w:leftFromText="180" w:rightFromText="180" w:vertAnchor="text" w:horzAnchor="margin" w:tblpXSpec="center" w:tblpY="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8" w:type="dxa"/>
        </w:tblCellMar>
        <w:tblLook w:val="04A0" w:firstRow="1" w:lastRow="0" w:firstColumn="1" w:lastColumn="0" w:noHBand="0" w:noVBand="1"/>
      </w:tblPr>
      <w:tblGrid>
        <w:gridCol w:w="3780"/>
        <w:gridCol w:w="1860"/>
      </w:tblGrid>
      <w:tr w:rsidR="00022DDD" w14:paraId="64D1E9B0" w14:textId="77777777" w:rsidTr="0081334A">
        <w:trPr>
          <w:trHeight w:val="552"/>
        </w:trPr>
        <w:tc>
          <w:tcPr>
            <w:tcW w:w="3780" w:type="dxa"/>
            <w:tcBorders>
              <w:top w:val="single" w:sz="4" w:space="0" w:color="auto"/>
            </w:tcBorders>
            <w:vAlign w:val="bottom"/>
          </w:tcPr>
          <w:p w14:paraId="03A8A868" w14:textId="77777777" w:rsidR="00022DDD" w:rsidRPr="00447990" w:rsidRDefault="00022DDD" w:rsidP="00BC0CDB">
            <w:pPr>
              <w:rPr>
                <w:sz w:val="18"/>
                <w:szCs w:val="18"/>
              </w:rPr>
            </w:pPr>
            <w:r>
              <w:rPr>
                <w:sz w:val="18"/>
                <w:szCs w:val="18"/>
              </w:rPr>
              <w:t>Parameter</w:t>
            </w:r>
          </w:p>
        </w:tc>
        <w:tc>
          <w:tcPr>
            <w:tcW w:w="1860" w:type="dxa"/>
            <w:tcBorders>
              <w:top w:val="single" w:sz="4" w:space="0" w:color="auto"/>
            </w:tcBorders>
            <w:vAlign w:val="bottom"/>
          </w:tcPr>
          <w:p w14:paraId="78515FB7" w14:textId="77777777" w:rsidR="00022DDD" w:rsidRPr="00447990" w:rsidRDefault="00022DDD" w:rsidP="00BC0CDB">
            <w:pPr>
              <w:rPr>
                <w:sz w:val="18"/>
                <w:szCs w:val="18"/>
              </w:rPr>
            </w:pPr>
            <w:r>
              <w:rPr>
                <w:sz w:val="18"/>
                <w:szCs w:val="18"/>
              </w:rPr>
              <w:t>Full Cohort (n = 155)</w:t>
            </w:r>
          </w:p>
        </w:tc>
      </w:tr>
      <w:tr w:rsidR="00022DDD" w14:paraId="7931FBAF" w14:textId="77777777" w:rsidTr="0081334A">
        <w:trPr>
          <w:trHeight w:val="272"/>
        </w:trPr>
        <w:tc>
          <w:tcPr>
            <w:tcW w:w="3780" w:type="dxa"/>
            <w:tcBorders>
              <w:top w:val="double" w:sz="4" w:space="0" w:color="auto"/>
            </w:tcBorders>
            <w:vAlign w:val="bottom"/>
          </w:tcPr>
          <w:p w14:paraId="63FEE8AA" w14:textId="77777777" w:rsidR="00022DDD" w:rsidRPr="00447990" w:rsidRDefault="00022DDD" w:rsidP="0081334A">
            <w:pPr>
              <w:rPr>
                <w:sz w:val="18"/>
                <w:szCs w:val="18"/>
              </w:rPr>
            </w:pPr>
            <w:r w:rsidRPr="00447990">
              <w:rPr>
                <w:sz w:val="18"/>
                <w:szCs w:val="18"/>
              </w:rPr>
              <w:t>Age in years, mean (</w:t>
            </w:r>
            <m:oMath>
              <m:r>
                <w:rPr>
                  <w:rFonts w:ascii="Cambria Math" w:hAnsi="Cambria Math"/>
                  <w:sz w:val="18"/>
                  <w:szCs w:val="18"/>
                </w:rPr>
                <m:t>±</m:t>
              </m:r>
            </m:oMath>
            <w:r w:rsidRPr="00447990">
              <w:rPr>
                <w:sz w:val="18"/>
                <w:szCs w:val="18"/>
              </w:rPr>
              <w:t>SD)</w:t>
            </w:r>
          </w:p>
        </w:tc>
        <w:tc>
          <w:tcPr>
            <w:tcW w:w="1860" w:type="dxa"/>
            <w:tcBorders>
              <w:top w:val="double" w:sz="4" w:space="0" w:color="auto"/>
            </w:tcBorders>
            <w:vAlign w:val="bottom"/>
          </w:tcPr>
          <w:p w14:paraId="4530B8E5" w14:textId="77777777" w:rsidR="00022DDD" w:rsidRPr="00447990" w:rsidRDefault="00022DDD" w:rsidP="0081334A">
            <w:pPr>
              <w:rPr>
                <w:sz w:val="18"/>
                <w:szCs w:val="18"/>
              </w:rPr>
            </w:pPr>
            <w:r>
              <w:rPr>
                <w:sz w:val="18"/>
                <w:szCs w:val="18"/>
              </w:rPr>
              <w:t>57.4 (10.9)</w:t>
            </w:r>
          </w:p>
        </w:tc>
      </w:tr>
      <w:tr w:rsidR="00022DDD" w14:paraId="49F9B299" w14:textId="77777777" w:rsidTr="0081334A">
        <w:tc>
          <w:tcPr>
            <w:tcW w:w="3780" w:type="dxa"/>
          </w:tcPr>
          <w:p w14:paraId="0D916841" w14:textId="77777777" w:rsidR="00022DDD" w:rsidRPr="00447990" w:rsidRDefault="00022DDD" w:rsidP="00BC0CDB">
            <w:pPr>
              <w:rPr>
                <w:sz w:val="18"/>
                <w:szCs w:val="18"/>
              </w:rPr>
            </w:pPr>
            <w:r w:rsidRPr="00447990">
              <w:rPr>
                <w:sz w:val="18"/>
                <w:szCs w:val="18"/>
              </w:rPr>
              <w:t>Gender, number (%)</w:t>
            </w:r>
          </w:p>
          <w:p w14:paraId="1E594CDF" w14:textId="77777777" w:rsidR="00022DDD" w:rsidRPr="00447990" w:rsidRDefault="00022DDD" w:rsidP="00BC0CDB">
            <w:pPr>
              <w:ind w:left="176"/>
              <w:rPr>
                <w:sz w:val="18"/>
                <w:szCs w:val="18"/>
              </w:rPr>
            </w:pPr>
            <w:r w:rsidRPr="00447990">
              <w:rPr>
                <w:sz w:val="18"/>
                <w:szCs w:val="18"/>
              </w:rPr>
              <w:t>Male</w:t>
            </w:r>
          </w:p>
          <w:p w14:paraId="62E6D6E2" w14:textId="77777777" w:rsidR="00022DDD" w:rsidRPr="00447990" w:rsidRDefault="00022DDD" w:rsidP="00BC0CDB">
            <w:pPr>
              <w:ind w:left="176"/>
              <w:rPr>
                <w:sz w:val="18"/>
                <w:szCs w:val="18"/>
              </w:rPr>
            </w:pPr>
            <w:r w:rsidRPr="00447990">
              <w:rPr>
                <w:sz w:val="18"/>
                <w:szCs w:val="18"/>
              </w:rPr>
              <w:t>Female</w:t>
            </w:r>
          </w:p>
        </w:tc>
        <w:tc>
          <w:tcPr>
            <w:tcW w:w="1860" w:type="dxa"/>
          </w:tcPr>
          <w:p w14:paraId="4CCE8E11" w14:textId="77777777" w:rsidR="00022DDD" w:rsidRDefault="00022DDD" w:rsidP="00BC0CDB">
            <w:pPr>
              <w:tabs>
                <w:tab w:val="left" w:pos="960"/>
              </w:tabs>
              <w:rPr>
                <w:sz w:val="18"/>
                <w:szCs w:val="18"/>
              </w:rPr>
            </w:pPr>
          </w:p>
          <w:p w14:paraId="2B2D0695" w14:textId="77777777" w:rsidR="00022DDD" w:rsidRDefault="00022DDD" w:rsidP="00BC0CDB">
            <w:pPr>
              <w:tabs>
                <w:tab w:val="left" w:pos="960"/>
              </w:tabs>
              <w:rPr>
                <w:sz w:val="18"/>
                <w:szCs w:val="18"/>
              </w:rPr>
            </w:pPr>
            <w:r>
              <w:rPr>
                <w:sz w:val="18"/>
                <w:szCs w:val="18"/>
              </w:rPr>
              <w:t>131 (84.5%)</w:t>
            </w:r>
          </w:p>
          <w:p w14:paraId="796244E3" w14:textId="77777777" w:rsidR="00022DDD" w:rsidRPr="00447990" w:rsidRDefault="00022DDD" w:rsidP="00BC0CDB">
            <w:pPr>
              <w:tabs>
                <w:tab w:val="left" w:pos="960"/>
              </w:tabs>
              <w:rPr>
                <w:sz w:val="18"/>
                <w:szCs w:val="18"/>
              </w:rPr>
            </w:pPr>
            <w:r>
              <w:rPr>
                <w:sz w:val="18"/>
                <w:szCs w:val="18"/>
              </w:rPr>
              <w:t>24 (15.5%)</w:t>
            </w:r>
          </w:p>
        </w:tc>
      </w:tr>
      <w:tr w:rsidR="00022DDD" w14:paraId="6AABE24C" w14:textId="77777777" w:rsidTr="0081334A">
        <w:tc>
          <w:tcPr>
            <w:tcW w:w="3780" w:type="dxa"/>
          </w:tcPr>
          <w:p w14:paraId="0B45746C" w14:textId="77777777" w:rsidR="00022DDD" w:rsidRPr="00447990" w:rsidRDefault="00022DDD" w:rsidP="00BC0CDB">
            <w:pPr>
              <w:rPr>
                <w:sz w:val="18"/>
                <w:szCs w:val="18"/>
              </w:rPr>
            </w:pPr>
            <w:r w:rsidRPr="00447990">
              <w:rPr>
                <w:sz w:val="18"/>
                <w:szCs w:val="18"/>
              </w:rPr>
              <w:t>Initial BMI, mean (</w:t>
            </w:r>
            <m:oMath>
              <m:r>
                <w:rPr>
                  <w:rFonts w:ascii="Cambria Math" w:hAnsi="Cambria Math"/>
                  <w:sz w:val="18"/>
                  <w:szCs w:val="18"/>
                </w:rPr>
                <m:t>±</m:t>
              </m:r>
            </m:oMath>
            <w:r w:rsidRPr="00447990">
              <w:rPr>
                <w:sz w:val="18"/>
                <w:szCs w:val="18"/>
              </w:rPr>
              <w:t>SD)</w:t>
            </w:r>
          </w:p>
        </w:tc>
        <w:tc>
          <w:tcPr>
            <w:tcW w:w="1860" w:type="dxa"/>
          </w:tcPr>
          <w:p w14:paraId="029008BD" w14:textId="77777777" w:rsidR="00022DDD" w:rsidRPr="00447990" w:rsidRDefault="00022DDD" w:rsidP="00BC0CDB">
            <w:pPr>
              <w:rPr>
                <w:sz w:val="18"/>
                <w:szCs w:val="18"/>
              </w:rPr>
            </w:pPr>
            <w:r>
              <w:rPr>
                <w:sz w:val="18"/>
                <w:szCs w:val="18"/>
              </w:rPr>
              <w:t>28.1 (5.6)</w:t>
            </w:r>
          </w:p>
        </w:tc>
      </w:tr>
      <w:tr w:rsidR="00022DDD" w14:paraId="22C6328C" w14:textId="77777777" w:rsidTr="0081334A">
        <w:tc>
          <w:tcPr>
            <w:tcW w:w="3780" w:type="dxa"/>
          </w:tcPr>
          <w:p w14:paraId="5F155AD2" w14:textId="77777777" w:rsidR="00022DDD" w:rsidRPr="00447990" w:rsidRDefault="00022DDD" w:rsidP="00BC0CDB">
            <w:pPr>
              <w:rPr>
                <w:sz w:val="18"/>
                <w:szCs w:val="18"/>
              </w:rPr>
            </w:pPr>
            <w:r w:rsidRPr="00447990">
              <w:rPr>
                <w:sz w:val="18"/>
                <w:szCs w:val="18"/>
              </w:rPr>
              <w:t>ECOG, median (range)</w:t>
            </w:r>
          </w:p>
        </w:tc>
        <w:tc>
          <w:tcPr>
            <w:tcW w:w="1860" w:type="dxa"/>
          </w:tcPr>
          <w:p w14:paraId="514A19A2" w14:textId="77777777" w:rsidR="00022DDD" w:rsidRPr="00447990" w:rsidRDefault="00022DDD" w:rsidP="00BC0CDB">
            <w:pPr>
              <w:rPr>
                <w:sz w:val="18"/>
                <w:szCs w:val="18"/>
              </w:rPr>
            </w:pPr>
            <w:r>
              <w:rPr>
                <w:sz w:val="18"/>
                <w:szCs w:val="18"/>
              </w:rPr>
              <w:t>1 (1-3)</w:t>
            </w:r>
          </w:p>
        </w:tc>
      </w:tr>
      <w:tr w:rsidR="00022DDD" w14:paraId="605C678A" w14:textId="77777777" w:rsidTr="0081334A">
        <w:trPr>
          <w:trHeight w:val="130"/>
        </w:trPr>
        <w:tc>
          <w:tcPr>
            <w:tcW w:w="3780" w:type="dxa"/>
          </w:tcPr>
          <w:p w14:paraId="288DDE68" w14:textId="77777777" w:rsidR="00022DDD" w:rsidRPr="00447990" w:rsidRDefault="00022DDD" w:rsidP="00BC0CDB">
            <w:pPr>
              <w:rPr>
                <w:sz w:val="18"/>
                <w:szCs w:val="18"/>
              </w:rPr>
            </w:pPr>
            <w:r w:rsidRPr="00447990">
              <w:rPr>
                <w:sz w:val="18"/>
                <w:szCs w:val="18"/>
              </w:rPr>
              <w:t>Charlson Comorbidity Index, median (range)</w:t>
            </w:r>
          </w:p>
        </w:tc>
        <w:tc>
          <w:tcPr>
            <w:tcW w:w="1860" w:type="dxa"/>
          </w:tcPr>
          <w:p w14:paraId="659A0270" w14:textId="77777777" w:rsidR="00022DDD" w:rsidRPr="00447990" w:rsidRDefault="00022DDD" w:rsidP="00BC0CDB">
            <w:pPr>
              <w:rPr>
                <w:sz w:val="18"/>
                <w:szCs w:val="18"/>
              </w:rPr>
            </w:pPr>
            <w:r>
              <w:rPr>
                <w:sz w:val="18"/>
                <w:szCs w:val="18"/>
              </w:rPr>
              <w:t>4 (2-8)</w:t>
            </w:r>
          </w:p>
        </w:tc>
      </w:tr>
      <w:tr w:rsidR="00022DDD" w14:paraId="549270F5" w14:textId="77777777" w:rsidTr="0081334A">
        <w:tc>
          <w:tcPr>
            <w:tcW w:w="3780" w:type="dxa"/>
          </w:tcPr>
          <w:p w14:paraId="53FD05B4" w14:textId="77777777" w:rsidR="00022DDD" w:rsidRPr="00447990" w:rsidRDefault="00022DDD" w:rsidP="00BC0CDB">
            <w:pPr>
              <w:rPr>
                <w:sz w:val="18"/>
                <w:szCs w:val="18"/>
              </w:rPr>
            </w:pPr>
            <w:r w:rsidRPr="00447990">
              <w:rPr>
                <w:sz w:val="18"/>
                <w:szCs w:val="18"/>
              </w:rPr>
              <w:t>Alcohol use, number (%)</w:t>
            </w:r>
          </w:p>
          <w:p w14:paraId="2CD0ABCD" w14:textId="77777777" w:rsidR="00022DDD" w:rsidRPr="00447990" w:rsidRDefault="00022DDD" w:rsidP="00BC0CDB">
            <w:pPr>
              <w:ind w:left="176"/>
              <w:rPr>
                <w:sz w:val="18"/>
                <w:szCs w:val="18"/>
              </w:rPr>
            </w:pPr>
            <w:r w:rsidRPr="00447990">
              <w:rPr>
                <w:sz w:val="18"/>
                <w:szCs w:val="18"/>
              </w:rPr>
              <w:t>Never</w:t>
            </w:r>
          </w:p>
          <w:p w14:paraId="5C5B900B" w14:textId="77777777" w:rsidR="00022DDD" w:rsidRPr="00447990" w:rsidRDefault="00022DDD" w:rsidP="00BC0CDB">
            <w:pPr>
              <w:ind w:left="176"/>
              <w:rPr>
                <w:sz w:val="18"/>
                <w:szCs w:val="18"/>
              </w:rPr>
            </w:pPr>
            <w:r w:rsidRPr="00447990">
              <w:rPr>
                <w:sz w:val="18"/>
                <w:szCs w:val="18"/>
              </w:rPr>
              <w:t>Former</w:t>
            </w:r>
          </w:p>
          <w:p w14:paraId="3FB1D528" w14:textId="77777777" w:rsidR="00022DDD" w:rsidRPr="00447990" w:rsidRDefault="00022DDD" w:rsidP="00BC0CDB">
            <w:pPr>
              <w:ind w:left="176"/>
              <w:rPr>
                <w:sz w:val="18"/>
                <w:szCs w:val="18"/>
              </w:rPr>
            </w:pPr>
            <w:r w:rsidRPr="00447990">
              <w:rPr>
                <w:sz w:val="18"/>
                <w:szCs w:val="18"/>
              </w:rPr>
              <w:t>Current – Light (m</w:t>
            </w:r>
            <w:r>
              <w:rPr>
                <w:sz w:val="18"/>
                <w:szCs w:val="18"/>
              </w:rPr>
              <w:t>ales 0-15 drinks/week, females 0-</w:t>
            </w:r>
            <w:r w:rsidRPr="00447990">
              <w:rPr>
                <w:sz w:val="18"/>
                <w:szCs w:val="18"/>
              </w:rPr>
              <w:t>10 drinks/week)</w:t>
            </w:r>
          </w:p>
          <w:p w14:paraId="244B2D3C" w14:textId="77777777" w:rsidR="00022DDD" w:rsidRPr="00447990" w:rsidRDefault="00022DDD" w:rsidP="00BC0CDB">
            <w:pPr>
              <w:ind w:left="176"/>
              <w:rPr>
                <w:sz w:val="18"/>
                <w:szCs w:val="18"/>
              </w:rPr>
            </w:pPr>
            <w:r w:rsidRPr="00447990">
              <w:rPr>
                <w:sz w:val="18"/>
                <w:szCs w:val="18"/>
              </w:rPr>
              <w:t>Current – Heavy (males &gt;15 drinks/week, females &gt;10 drinks/week)</w:t>
            </w:r>
          </w:p>
        </w:tc>
        <w:tc>
          <w:tcPr>
            <w:tcW w:w="1860" w:type="dxa"/>
          </w:tcPr>
          <w:p w14:paraId="73131822" w14:textId="77777777" w:rsidR="00022DDD" w:rsidRDefault="00022DDD" w:rsidP="00BC0CDB">
            <w:pPr>
              <w:rPr>
                <w:sz w:val="18"/>
                <w:szCs w:val="18"/>
              </w:rPr>
            </w:pPr>
          </w:p>
          <w:p w14:paraId="3E91B92D" w14:textId="77777777" w:rsidR="00022DDD" w:rsidRDefault="00022DDD" w:rsidP="00BC0CDB">
            <w:pPr>
              <w:rPr>
                <w:sz w:val="18"/>
                <w:szCs w:val="18"/>
              </w:rPr>
            </w:pPr>
            <w:r>
              <w:rPr>
                <w:sz w:val="18"/>
                <w:szCs w:val="18"/>
              </w:rPr>
              <w:t>36 (23.2%)</w:t>
            </w:r>
          </w:p>
          <w:p w14:paraId="7779D1AE" w14:textId="77777777" w:rsidR="00022DDD" w:rsidRDefault="00022DDD" w:rsidP="00BC0CDB">
            <w:pPr>
              <w:rPr>
                <w:sz w:val="18"/>
                <w:szCs w:val="18"/>
              </w:rPr>
            </w:pPr>
            <w:r>
              <w:rPr>
                <w:sz w:val="18"/>
                <w:szCs w:val="18"/>
              </w:rPr>
              <w:t>12 (7.7%)</w:t>
            </w:r>
          </w:p>
          <w:p w14:paraId="176DF45A" w14:textId="77777777" w:rsidR="00022DDD" w:rsidRDefault="00022DDD" w:rsidP="00BC0CDB">
            <w:pPr>
              <w:rPr>
                <w:sz w:val="18"/>
                <w:szCs w:val="18"/>
              </w:rPr>
            </w:pPr>
            <w:r>
              <w:rPr>
                <w:sz w:val="18"/>
                <w:szCs w:val="18"/>
              </w:rPr>
              <w:t>83 (53.6%)</w:t>
            </w:r>
          </w:p>
          <w:p w14:paraId="7043E926" w14:textId="77777777" w:rsidR="00022DDD" w:rsidRDefault="00022DDD" w:rsidP="00BC0CDB">
            <w:pPr>
              <w:rPr>
                <w:sz w:val="18"/>
                <w:szCs w:val="18"/>
              </w:rPr>
            </w:pPr>
          </w:p>
          <w:p w14:paraId="78544971" w14:textId="77777777" w:rsidR="00022DDD" w:rsidRPr="00447990" w:rsidRDefault="00022DDD" w:rsidP="00BC0CDB">
            <w:pPr>
              <w:rPr>
                <w:sz w:val="18"/>
                <w:szCs w:val="18"/>
              </w:rPr>
            </w:pPr>
            <w:r>
              <w:rPr>
                <w:sz w:val="18"/>
                <w:szCs w:val="18"/>
              </w:rPr>
              <w:t>24 (15.5%)</w:t>
            </w:r>
          </w:p>
        </w:tc>
      </w:tr>
      <w:tr w:rsidR="00022DDD" w14:paraId="05C8714C" w14:textId="77777777" w:rsidTr="0081334A">
        <w:tc>
          <w:tcPr>
            <w:tcW w:w="3780" w:type="dxa"/>
          </w:tcPr>
          <w:p w14:paraId="1104390E" w14:textId="77777777" w:rsidR="00022DDD" w:rsidRPr="00447990" w:rsidRDefault="00022DDD" w:rsidP="00BC0CDB">
            <w:pPr>
              <w:rPr>
                <w:sz w:val="18"/>
                <w:szCs w:val="18"/>
              </w:rPr>
            </w:pPr>
            <w:r w:rsidRPr="00447990">
              <w:rPr>
                <w:sz w:val="18"/>
                <w:szCs w:val="18"/>
              </w:rPr>
              <w:t>Tobacco use, number (%)</w:t>
            </w:r>
          </w:p>
          <w:p w14:paraId="6A0D7D97" w14:textId="77777777" w:rsidR="00022DDD" w:rsidRPr="00447990" w:rsidRDefault="00022DDD" w:rsidP="00BC0CDB">
            <w:pPr>
              <w:ind w:left="176"/>
              <w:rPr>
                <w:sz w:val="18"/>
                <w:szCs w:val="18"/>
              </w:rPr>
            </w:pPr>
            <w:r w:rsidRPr="00447990">
              <w:rPr>
                <w:sz w:val="18"/>
                <w:szCs w:val="18"/>
              </w:rPr>
              <w:t>Never</w:t>
            </w:r>
          </w:p>
          <w:p w14:paraId="2297E9D7" w14:textId="77777777" w:rsidR="00022DDD" w:rsidRPr="00447990" w:rsidRDefault="00022DDD" w:rsidP="00BC0CDB">
            <w:pPr>
              <w:ind w:left="176"/>
              <w:rPr>
                <w:sz w:val="18"/>
                <w:szCs w:val="18"/>
              </w:rPr>
            </w:pPr>
            <w:r w:rsidRPr="00447990">
              <w:rPr>
                <w:sz w:val="18"/>
                <w:szCs w:val="18"/>
              </w:rPr>
              <w:t>Cumulative – Light (0-20 pack-years)</w:t>
            </w:r>
          </w:p>
          <w:p w14:paraId="38F2AABB" w14:textId="77777777" w:rsidR="00022DDD" w:rsidRPr="00447990" w:rsidRDefault="00022DDD" w:rsidP="00BC0CDB">
            <w:pPr>
              <w:ind w:left="176"/>
              <w:rPr>
                <w:sz w:val="18"/>
                <w:szCs w:val="18"/>
              </w:rPr>
            </w:pPr>
            <w:r w:rsidRPr="00447990">
              <w:rPr>
                <w:sz w:val="18"/>
                <w:szCs w:val="18"/>
              </w:rPr>
              <w:t>Cumulative – Heavy (&gt;20 pack-years)</w:t>
            </w:r>
          </w:p>
        </w:tc>
        <w:tc>
          <w:tcPr>
            <w:tcW w:w="1860" w:type="dxa"/>
          </w:tcPr>
          <w:p w14:paraId="508CA8AA" w14:textId="77777777" w:rsidR="00022DDD" w:rsidRDefault="00022DDD" w:rsidP="00BC0CDB">
            <w:pPr>
              <w:rPr>
                <w:sz w:val="18"/>
                <w:szCs w:val="18"/>
              </w:rPr>
            </w:pPr>
          </w:p>
          <w:p w14:paraId="3F2F6EB4" w14:textId="77777777" w:rsidR="00022DDD" w:rsidRDefault="00022DDD" w:rsidP="00BC0CDB">
            <w:pPr>
              <w:rPr>
                <w:sz w:val="18"/>
                <w:szCs w:val="18"/>
              </w:rPr>
            </w:pPr>
            <w:r>
              <w:rPr>
                <w:sz w:val="18"/>
                <w:szCs w:val="18"/>
              </w:rPr>
              <w:t>63 (40.7%)</w:t>
            </w:r>
          </w:p>
          <w:p w14:paraId="19B6CD47" w14:textId="77777777" w:rsidR="00022DDD" w:rsidRDefault="00022DDD" w:rsidP="00BC0CDB">
            <w:pPr>
              <w:rPr>
                <w:sz w:val="18"/>
                <w:szCs w:val="18"/>
              </w:rPr>
            </w:pPr>
            <w:r>
              <w:rPr>
                <w:sz w:val="18"/>
                <w:szCs w:val="18"/>
              </w:rPr>
              <w:t>43 (27.7%)</w:t>
            </w:r>
          </w:p>
          <w:p w14:paraId="14EDE720" w14:textId="77777777" w:rsidR="00022DDD" w:rsidRPr="00447990" w:rsidRDefault="00022DDD" w:rsidP="00BC0CDB">
            <w:pPr>
              <w:rPr>
                <w:sz w:val="18"/>
                <w:szCs w:val="18"/>
              </w:rPr>
            </w:pPr>
            <w:r>
              <w:rPr>
                <w:sz w:val="18"/>
                <w:szCs w:val="18"/>
              </w:rPr>
              <w:t>49 (31.6%)</w:t>
            </w:r>
          </w:p>
        </w:tc>
      </w:tr>
      <w:tr w:rsidR="00022DDD" w14:paraId="0852D22E" w14:textId="77777777" w:rsidTr="0081334A">
        <w:tc>
          <w:tcPr>
            <w:tcW w:w="3780" w:type="dxa"/>
          </w:tcPr>
          <w:p w14:paraId="75AF2CB3" w14:textId="77777777" w:rsidR="00022DDD" w:rsidRPr="00447990" w:rsidRDefault="00022DDD" w:rsidP="00BC0CDB">
            <w:pPr>
              <w:rPr>
                <w:sz w:val="18"/>
                <w:szCs w:val="18"/>
              </w:rPr>
            </w:pPr>
            <w:r w:rsidRPr="00447990">
              <w:rPr>
                <w:sz w:val="18"/>
                <w:szCs w:val="18"/>
              </w:rPr>
              <w:t>Primary tumor location, number (%)</w:t>
            </w:r>
          </w:p>
          <w:p w14:paraId="5C52C2CA" w14:textId="77777777" w:rsidR="00022DDD" w:rsidRPr="00447990" w:rsidRDefault="00022DDD" w:rsidP="00BC0CDB">
            <w:pPr>
              <w:ind w:left="176"/>
              <w:rPr>
                <w:sz w:val="18"/>
                <w:szCs w:val="18"/>
              </w:rPr>
            </w:pPr>
            <w:r w:rsidRPr="00447990">
              <w:rPr>
                <w:sz w:val="18"/>
                <w:szCs w:val="18"/>
              </w:rPr>
              <w:t>Larynx</w:t>
            </w:r>
          </w:p>
          <w:p w14:paraId="6E07B1A5" w14:textId="77777777" w:rsidR="00022DDD" w:rsidRPr="00447990" w:rsidRDefault="00022DDD" w:rsidP="00BC0CDB">
            <w:pPr>
              <w:ind w:left="176"/>
              <w:rPr>
                <w:sz w:val="18"/>
                <w:szCs w:val="18"/>
              </w:rPr>
            </w:pPr>
            <w:r w:rsidRPr="00447990">
              <w:rPr>
                <w:sz w:val="18"/>
                <w:szCs w:val="18"/>
              </w:rPr>
              <w:t>Hypopharynx</w:t>
            </w:r>
          </w:p>
          <w:p w14:paraId="38370738" w14:textId="77777777" w:rsidR="00022DDD" w:rsidRPr="00447990" w:rsidRDefault="00022DDD" w:rsidP="00BC0CDB">
            <w:pPr>
              <w:ind w:left="176"/>
              <w:rPr>
                <w:sz w:val="18"/>
                <w:szCs w:val="18"/>
              </w:rPr>
            </w:pPr>
            <w:r w:rsidRPr="00447990">
              <w:rPr>
                <w:sz w:val="18"/>
                <w:szCs w:val="18"/>
              </w:rPr>
              <w:t>Oral Cavity</w:t>
            </w:r>
          </w:p>
          <w:p w14:paraId="321CC7FC" w14:textId="77777777" w:rsidR="00022DDD" w:rsidRPr="00447990" w:rsidRDefault="00022DDD" w:rsidP="00BC0CDB">
            <w:pPr>
              <w:ind w:left="176"/>
              <w:rPr>
                <w:sz w:val="18"/>
                <w:szCs w:val="18"/>
              </w:rPr>
            </w:pPr>
            <w:r w:rsidRPr="00447990">
              <w:rPr>
                <w:sz w:val="18"/>
                <w:szCs w:val="18"/>
              </w:rPr>
              <w:t>Oropharynx</w:t>
            </w:r>
          </w:p>
          <w:p w14:paraId="1530E3D1" w14:textId="77777777" w:rsidR="00022DDD" w:rsidRPr="00447990" w:rsidRDefault="00022DDD" w:rsidP="00BC0CDB">
            <w:pPr>
              <w:ind w:left="176"/>
              <w:rPr>
                <w:sz w:val="18"/>
                <w:szCs w:val="18"/>
              </w:rPr>
            </w:pPr>
            <w:r w:rsidRPr="00447990">
              <w:rPr>
                <w:sz w:val="18"/>
                <w:szCs w:val="18"/>
              </w:rPr>
              <w:t>Nasal Cavity</w:t>
            </w:r>
          </w:p>
          <w:p w14:paraId="0FA09787" w14:textId="77777777" w:rsidR="00022DDD" w:rsidRPr="00447990" w:rsidRDefault="00022DDD" w:rsidP="00BC0CDB">
            <w:pPr>
              <w:ind w:left="176"/>
              <w:rPr>
                <w:sz w:val="18"/>
                <w:szCs w:val="18"/>
              </w:rPr>
            </w:pPr>
            <w:r w:rsidRPr="00447990">
              <w:rPr>
                <w:sz w:val="18"/>
                <w:szCs w:val="18"/>
              </w:rPr>
              <w:t>Nasopharynx</w:t>
            </w:r>
          </w:p>
          <w:p w14:paraId="1EE1DE47" w14:textId="77777777" w:rsidR="00022DDD" w:rsidRPr="00447990" w:rsidRDefault="00022DDD" w:rsidP="00BC0CDB">
            <w:pPr>
              <w:ind w:left="176"/>
              <w:rPr>
                <w:sz w:val="18"/>
                <w:szCs w:val="18"/>
              </w:rPr>
            </w:pPr>
            <w:r w:rsidRPr="00447990">
              <w:rPr>
                <w:sz w:val="18"/>
                <w:szCs w:val="18"/>
              </w:rPr>
              <w:t>Unknown</w:t>
            </w:r>
          </w:p>
        </w:tc>
        <w:tc>
          <w:tcPr>
            <w:tcW w:w="1860" w:type="dxa"/>
          </w:tcPr>
          <w:p w14:paraId="5A19012A" w14:textId="77777777" w:rsidR="00022DDD" w:rsidRDefault="00022DDD" w:rsidP="00BC0CDB">
            <w:pPr>
              <w:rPr>
                <w:sz w:val="18"/>
                <w:szCs w:val="18"/>
              </w:rPr>
            </w:pPr>
          </w:p>
          <w:p w14:paraId="0C4E8B04" w14:textId="77777777" w:rsidR="00022DDD" w:rsidRDefault="00022DDD" w:rsidP="00BC0CDB">
            <w:pPr>
              <w:rPr>
                <w:sz w:val="18"/>
                <w:szCs w:val="18"/>
              </w:rPr>
            </w:pPr>
            <w:r>
              <w:rPr>
                <w:sz w:val="18"/>
                <w:szCs w:val="18"/>
              </w:rPr>
              <w:t>7 (4.5%)</w:t>
            </w:r>
          </w:p>
          <w:p w14:paraId="3C37DB5D" w14:textId="77777777" w:rsidR="00022DDD" w:rsidRDefault="00022DDD" w:rsidP="00BC0CDB">
            <w:pPr>
              <w:rPr>
                <w:sz w:val="18"/>
                <w:szCs w:val="18"/>
              </w:rPr>
            </w:pPr>
            <w:r>
              <w:rPr>
                <w:sz w:val="18"/>
                <w:szCs w:val="18"/>
              </w:rPr>
              <w:t>3 (1.9%)</w:t>
            </w:r>
          </w:p>
          <w:p w14:paraId="45E7607E" w14:textId="77777777" w:rsidR="00022DDD" w:rsidRDefault="00022DDD" w:rsidP="00BC0CDB">
            <w:pPr>
              <w:rPr>
                <w:sz w:val="18"/>
                <w:szCs w:val="18"/>
              </w:rPr>
            </w:pPr>
            <w:r>
              <w:rPr>
                <w:sz w:val="18"/>
                <w:szCs w:val="18"/>
              </w:rPr>
              <w:t>3 (1.9%)</w:t>
            </w:r>
          </w:p>
          <w:p w14:paraId="586D9637" w14:textId="77777777" w:rsidR="00022DDD" w:rsidRDefault="00022DDD" w:rsidP="00BC0CDB">
            <w:pPr>
              <w:rPr>
                <w:sz w:val="18"/>
                <w:szCs w:val="18"/>
              </w:rPr>
            </w:pPr>
            <w:r>
              <w:rPr>
                <w:sz w:val="18"/>
                <w:szCs w:val="18"/>
              </w:rPr>
              <w:t>98 (63.3%)</w:t>
            </w:r>
          </w:p>
          <w:p w14:paraId="7F28B104" w14:textId="77777777" w:rsidR="00022DDD" w:rsidRDefault="00022DDD" w:rsidP="00BC0CDB">
            <w:pPr>
              <w:rPr>
                <w:sz w:val="18"/>
                <w:szCs w:val="18"/>
              </w:rPr>
            </w:pPr>
            <w:r>
              <w:rPr>
                <w:sz w:val="18"/>
                <w:szCs w:val="18"/>
              </w:rPr>
              <w:t>7 (4.5%)</w:t>
            </w:r>
          </w:p>
          <w:p w14:paraId="571BDC04" w14:textId="77777777" w:rsidR="00022DDD" w:rsidRDefault="00022DDD" w:rsidP="00BC0CDB">
            <w:pPr>
              <w:rPr>
                <w:sz w:val="18"/>
                <w:szCs w:val="18"/>
              </w:rPr>
            </w:pPr>
            <w:r>
              <w:rPr>
                <w:sz w:val="18"/>
                <w:szCs w:val="18"/>
              </w:rPr>
              <w:t>26 (16.8%)</w:t>
            </w:r>
          </w:p>
          <w:p w14:paraId="62D45F24" w14:textId="77777777" w:rsidR="00022DDD" w:rsidRPr="00447990" w:rsidRDefault="00022DDD" w:rsidP="00BC0CDB">
            <w:pPr>
              <w:rPr>
                <w:sz w:val="18"/>
                <w:szCs w:val="18"/>
              </w:rPr>
            </w:pPr>
            <w:r>
              <w:rPr>
                <w:sz w:val="18"/>
                <w:szCs w:val="18"/>
              </w:rPr>
              <w:t>11 (7.1%)</w:t>
            </w:r>
          </w:p>
        </w:tc>
      </w:tr>
      <w:tr w:rsidR="00022DDD" w14:paraId="557D5FE5" w14:textId="77777777" w:rsidTr="0081334A">
        <w:tc>
          <w:tcPr>
            <w:tcW w:w="3780" w:type="dxa"/>
          </w:tcPr>
          <w:p w14:paraId="6C55E9FA" w14:textId="77777777" w:rsidR="00022DDD" w:rsidRPr="00447990" w:rsidRDefault="00022DDD" w:rsidP="00BC0CDB">
            <w:pPr>
              <w:rPr>
                <w:sz w:val="18"/>
                <w:szCs w:val="18"/>
              </w:rPr>
            </w:pPr>
            <w:r w:rsidRPr="00447990">
              <w:rPr>
                <w:sz w:val="18"/>
                <w:szCs w:val="18"/>
              </w:rPr>
              <w:t xml:space="preserve">T </w:t>
            </w:r>
            <w:r>
              <w:rPr>
                <w:sz w:val="18"/>
                <w:szCs w:val="18"/>
              </w:rPr>
              <w:t>s</w:t>
            </w:r>
            <w:r w:rsidRPr="00447990">
              <w:rPr>
                <w:sz w:val="18"/>
                <w:szCs w:val="18"/>
              </w:rPr>
              <w:t>tage, number (%)</w:t>
            </w:r>
          </w:p>
          <w:p w14:paraId="36FE0FA9" w14:textId="77777777" w:rsidR="00022DDD" w:rsidRPr="00447990" w:rsidRDefault="00022DDD" w:rsidP="00BC0CDB">
            <w:pPr>
              <w:ind w:left="176"/>
              <w:rPr>
                <w:sz w:val="18"/>
                <w:szCs w:val="18"/>
              </w:rPr>
            </w:pPr>
            <w:r w:rsidRPr="00447990">
              <w:rPr>
                <w:sz w:val="18"/>
                <w:szCs w:val="18"/>
              </w:rPr>
              <w:t>T0</w:t>
            </w:r>
            <w:r>
              <w:rPr>
                <w:sz w:val="18"/>
                <w:szCs w:val="18"/>
              </w:rPr>
              <w:t xml:space="preserve"> – T2</w:t>
            </w:r>
          </w:p>
          <w:p w14:paraId="4BAB9957" w14:textId="77777777" w:rsidR="00022DDD" w:rsidRPr="00447990" w:rsidRDefault="00022DDD" w:rsidP="00BC0CDB">
            <w:pPr>
              <w:ind w:left="176"/>
              <w:rPr>
                <w:sz w:val="18"/>
                <w:szCs w:val="18"/>
              </w:rPr>
            </w:pPr>
            <w:r w:rsidRPr="00447990">
              <w:rPr>
                <w:sz w:val="18"/>
                <w:szCs w:val="18"/>
              </w:rPr>
              <w:t>T3</w:t>
            </w:r>
            <w:r>
              <w:rPr>
                <w:sz w:val="18"/>
                <w:szCs w:val="18"/>
              </w:rPr>
              <w:t xml:space="preserve"> – T4</w:t>
            </w:r>
          </w:p>
          <w:p w14:paraId="11267B5F" w14:textId="77777777" w:rsidR="00022DDD" w:rsidRPr="00447990" w:rsidRDefault="00022DDD" w:rsidP="00BC0CDB">
            <w:pPr>
              <w:ind w:left="176"/>
              <w:rPr>
                <w:sz w:val="18"/>
                <w:szCs w:val="18"/>
              </w:rPr>
            </w:pPr>
            <w:r w:rsidRPr="00447990">
              <w:rPr>
                <w:sz w:val="18"/>
                <w:szCs w:val="18"/>
              </w:rPr>
              <w:t>Tx</w:t>
            </w:r>
          </w:p>
        </w:tc>
        <w:tc>
          <w:tcPr>
            <w:tcW w:w="1860" w:type="dxa"/>
          </w:tcPr>
          <w:p w14:paraId="0C579A0C" w14:textId="77777777" w:rsidR="00022DDD" w:rsidRDefault="00022DDD" w:rsidP="00BC0CDB">
            <w:pPr>
              <w:rPr>
                <w:sz w:val="18"/>
                <w:szCs w:val="18"/>
              </w:rPr>
            </w:pPr>
          </w:p>
          <w:p w14:paraId="17BD6A1F" w14:textId="77777777" w:rsidR="00022DDD" w:rsidRDefault="00022DDD" w:rsidP="00BC0CDB">
            <w:pPr>
              <w:rPr>
                <w:sz w:val="18"/>
                <w:szCs w:val="18"/>
              </w:rPr>
            </w:pPr>
            <w:r>
              <w:rPr>
                <w:sz w:val="18"/>
                <w:szCs w:val="18"/>
              </w:rPr>
              <w:t>71 (45.8%)</w:t>
            </w:r>
          </w:p>
          <w:p w14:paraId="589CDDBC" w14:textId="77777777" w:rsidR="00022DDD" w:rsidRDefault="00022DDD" w:rsidP="00BC0CDB">
            <w:pPr>
              <w:rPr>
                <w:sz w:val="18"/>
                <w:szCs w:val="18"/>
              </w:rPr>
            </w:pPr>
            <w:r>
              <w:rPr>
                <w:sz w:val="18"/>
                <w:szCs w:val="18"/>
              </w:rPr>
              <w:t>73 (47.1%)</w:t>
            </w:r>
          </w:p>
          <w:p w14:paraId="14F35129" w14:textId="77777777" w:rsidR="00022DDD" w:rsidRPr="00447990" w:rsidRDefault="00022DDD" w:rsidP="00BC0CDB">
            <w:pPr>
              <w:rPr>
                <w:sz w:val="18"/>
                <w:szCs w:val="18"/>
              </w:rPr>
            </w:pPr>
            <w:r>
              <w:rPr>
                <w:sz w:val="18"/>
                <w:szCs w:val="18"/>
              </w:rPr>
              <w:t>11 (7.1%)</w:t>
            </w:r>
          </w:p>
        </w:tc>
      </w:tr>
      <w:tr w:rsidR="00022DDD" w14:paraId="26E5F68C" w14:textId="77777777" w:rsidTr="0081334A">
        <w:tc>
          <w:tcPr>
            <w:tcW w:w="3780" w:type="dxa"/>
          </w:tcPr>
          <w:p w14:paraId="45D4B167" w14:textId="77777777" w:rsidR="00022DDD" w:rsidRPr="00447990" w:rsidRDefault="00022DDD" w:rsidP="00BC0CDB">
            <w:pPr>
              <w:rPr>
                <w:sz w:val="18"/>
                <w:szCs w:val="18"/>
              </w:rPr>
            </w:pPr>
            <w:r w:rsidRPr="00447990">
              <w:rPr>
                <w:sz w:val="18"/>
                <w:szCs w:val="18"/>
              </w:rPr>
              <w:t xml:space="preserve">N </w:t>
            </w:r>
            <w:r>
              <w:rPr>
                <w:sz w:val="18"/>
                <w:szCs w:val="18"/>
              </w:rPr>
              <w:t>s</w:t>
            </w:r>
            <w:r w:rsidRPr="00447990">
              <w:rPr>
                <w:sz w:val="18"/>
                <w:szCs w:val="18"/>
              </w:rPr>
              <w:t>tage, number (%)</w:t>
            </w:r>
          </w:p>
          <w:p w14:paraId="0BA694C3" w14:textId="77777777" w:rsidR="00022DDD" w:rsidRPr="00447990" w:rsidRDefault="00022DDD" w:rsidP="00BC0CDB">
            <w:pPr>
              <w:ind w:left="176"/>
              <w:rPr>
                <w:sz w:val="18"/>
                <w:szCs w:val="18"/>
              </w:rPr>
            </w:pPr>
            <w:r w:rsidRPr="00447990">
              <w:rPr>
                <w:sz w:val="18"/>
                <w:szCs w:val="18"/>
              </w:rPr>
              <w:t>N0</w:t>
            </w:r>
          </w:p>
          <w:p w14:paraId="10A5B63D" w14:textId="77777777" w:rsidR="00022DDD" w:rsidRPr="00447990" w:rsidRDefault="00022DDD" w:rsidP="00BC0CDB">
            <w:pPr>
              <w:ind w:left="176"/>
              <w:rPr>
                <w:sz w:val="18"/>
                <w:szCs w:val="18"/>
              </w:rPr>
            </w:pPr>
            <w:r w:rsidRPr="00447990">
              <w:rPr>
                <w:sz w:val="18"/>
                <w:szCs w:val="18"/>
              </w:rPr>
              <w:t>N1</w:t>
            </w:r>
          </w:p>
          <w:p w14:paraId="404CFAE2" w14:textId="77777777" w:rsidR="00022DDD" w:rsidRDefault="00022DDD" w:rsidP="00BC0CDB">
            <w:pPr>
              <w:ind w:left="176"/>
              <w:rPr>
                <w:sz w:val="18"/>
                <w:szCs w:val="18"/>
              </w:rPr>
            </w:pPr>
            <w:r w:rsidRPr="00447990">
              <w:rPr>
                <w:sz w:val="18"/>
                <w:szCs w:val="18"/>
              </w:rPr>
              <w:t xml:space="preserve">N2 </w:t>
            </w:r>
          </w:p>
          <w:p w14:paraId="644176D5" w14:textId="77777777" w:rsidR="00022DDD" w:rsidRPr="00447990" w:rsidRDefault="00022DDD" w:rsidP="00BC0CDB">
            <w:pPr>
              <w:ind w:left="176"/>
              <w:rPr>
                <w:sz w:val="18"/>
                <w:szCs w:val="18"/>
              </w:rPr>
            </w:pPr>
            <w:r>
              <w:rPr>
                <w:sz w:val="18"/>
                <w:szCs w:val="18"/>
              </w:rPr>
              <w:t>N3</w:t>
            </w:r>
          </w:p>
          <w:p w14:paraId="3E78B533" w14:textId="77777777" w:rsidR="00022DDD" w:rsidRPr="00447990" w:rsidRDefault="00022DDD" w:rsidP="00BC0CDB">
            <w:pPr>
              <w:ind w:left="176"/>
              <w:rPr>
                <w:sz w:val="18"/>
                <w:szCs w:val="18"/>
              </w:rPr>
            </w:pPr>
            <w:r w:rsidRPr="00447990">
              <w:rPr>
                <w:sz w:val="18"/>
                <w:szCs w:val="18"/>
              </w:rPr>
              <w:t>NX</w:t>
            </w:r>
          </w:p>
        </w:tc>
        <w:tc>
          <w:tcPr>
            <w:tcW w:w="1860" w:type="dxa"/>
          </w:tcPr>
          <w:p w14:paraId="37CC4DFA" w14:textId="77777777" w:rsidR="00022DDD" w:rsidRDefault="00022DDD" w:rsidP="00BC0CDB">
            <w:pPr>
              <w:rPr>
                <w:sz w:val="18"/>
                <w:szCs w:val="18"/>
              </w:rPr>
            </w:pPr>
          </w:p>
          <w:p w14:paraId="33D8519A" w14:textId="77777777" w:rsidR="00022DDD" w:rsidRDefault="00022DDD" w:rsidP="00BC0CDB">
            <w:pPr>
              <w:rPr>
                <w:sz w:val="18"/>
                <w:szCs w:val="18"/>
              </w:rPr>
            </w:pPr>
            <w:r>
              <w:rPr>
                <w:sz w:val="18"/>
                <w:szCs w:val="18"/>
              </w:rPr>
              <w:t>23 (14.8%)</w:t>
            </w:r>
          </w:p>
          <w:p w14:paraId="0CBF5C5C" w14:textId="77777777" w:rsidR="00022DDD" w:rsidRDefault="00022DDD" w:rsidP="00BC0CDB">
            <w:pPr>
              <w:rPr>
                <w:sz w:val="18"/>
                <w:szCs w:val="18"/>
              </w:rPr>
            </w:pPr>
            <w:r>
              <w:rPr>
                <w:sz w:val="18"/>
                <w:szCs w:val="18"/>
              </w:rPr>
              <w:t>34 (21.9%)</w:t>
            </w:r>
          </w:p>
          <w:p w14:paraId="2446FFFA" w14:textId="77777777" w:rsidR="00022DDD" w:rsidRDefault="00022DDD" w:rsidP="00BC0CDB">
            <w:pPr>
              <w:rPr>
                <w:sz w:val="18"/>
                <w:szCs w:val="18"/>
              </w:rPr>
            </w:pPr>
            <w:r>
              <w:rPr>
                <w:sz w:val="18"/>
                <w:szCs w:val="18"/>
              </w:rPr>
              <w:t>83 (53.6%)</w:t>
            </w:r>
          </w:p>
          <w:p w14:paraId="52D6E965" w14:textId="77777777" w:rsidR="00022DDD" w:rsidRDefault="00022DDD" w:rsidP="00BC0CDB">
            <w:pPr>
              <w:rPr>
                <w:sz w:val="18"/>
                <w:szCs w:val="18"/>
              </w:rPr>
            </w:pPr>
            <w:r>
              <w:rPr>
                <w:sz w:val="18"/>
                <w:szCs w:val="18"/>
              </w:rPr>
              <w:t>14 (9.0%)</w:t>
            </w:r>
          </w:p>
          <w:p w14:paraId="19C49DC9" w14:textId="77777777" w:rsidR="00022DDD" w:rsidRPr="00447990" w:rsidRDefault="00022DDD" w:rsidP="00BC0CDB">
            <w:pPr>
              <w:rPr>
                <w:sz w:val="18"/>
                <w:szCs w:val="18"/>
              </w:rPr>
            </w:pPr>
            <w:r>
              <w:rPr>
                <w:sz w:val="18"/>
                <w:szCs w:val="18"/>
              </w:rPr>
              <w:t>1 (0.7%)</w:t>
            </w:r>
          </w:p>
        </w:tc>
      </w:tr>
      <w:tr w:rsidR="00022DDD" w14:paraId="0C564150" w14:textId="77777777" w:rsidTr="0081334A">
        <w:tc>
          <w:tcPr>
            <w:tcW w:w="3780" w:type="dxa"/>
          </w:tcPr>
          <w:p w14:paraId="5F301A1F" w14:textId="77777777" w:rsidR="00022DDD" w:rsidRPr="00447990" w:rsidRDefault="00022DDD" w:rsidP="00BC0CDB">
            <w:pPr>
              <w:rPr>
                <w:sz w:val="18"/>
                <w:szCs w:val="18"/>
              </w:rPr>
            </w:pPr>
            <w:r w:rsidRPr="00447990">
              <w:rPr>
                <w:sz w:val="18"/>
                <w:szCs w:val="18"/>
              </w:rPr>
              <w:t xml:space="preserve">p16 </w:t>
            </w:r>
            <w:r>
              <w:rPr>
                <w:sz w:val="18"/>
                <w:szCs w:val="18"/>
              </w:rPr>
              <w:t>s</w:t>
            </w:r>
            <w:r w:rsidRPr="00447990">
              <w:rPr>
                <w:sz w:val="18"/>
                <w:szCs w:val="18"/>
              </w:rPr>
              <w:t>tatus, number (%)</w:t>
            </w:r>
          </w:p>
          <w:p w14:paraId="5366F91E" w14:textId="77777777" w:rsidR="00022DDD" w:rsidRPr="00447990" w:rsidRDefault="00022DDD" w:rsidP="00BC0CDB">
            <w:pPr>
              <w:ind w:left="176"/>
              <w:rPr>
                <w:sz w:val="18"/>
                <w:szCs w:val="18"/>
              </w:rPr>
            </w:pPr>
            <w:r w:rsidRPr="00447990">
              <w:rPr>
                <w:sz w:val="18"/>
                <w:szCs w:val="18"/>
              </w:rPr>
              <w:t>Negative</w:t>
            </w:r>
          </w:p>
          <w:p w14:paraId="306FD648" w14:textId="77777777" w:rsidR="00022DDD" w:rsidRPr="00447990" w:rsidRDefault="00022DDD" w:rsidP="00BC0CDB">
            <w:pPr>
              <w:ind w:left="176"/>
              <w:rPr>
                <w:sz w:val="18"/>
                <w:szCs w:val="18"/>
              </w:rPr>
            </w:pPr>
            <w:r w:rsidRPr="00447990">
              <w:rPr>
                <w:sz w:val="18"/>
                <w:szCs w:val="18"/>
              </w:rPr>
              <w:t>Positive</w:t>
            </w:r>
          </w:p>
          <w:p w14:paraId="4D7C4E97" w14:textId="77777777" w:rsidR="00022DDD" w:rsidRPr="00447990" w:rsidRDefault="00022DDD" w:rsidP="00BC0CDB">
            <w:pPr>
              <w:ind w:left="176"/>
              <w:rPr>
                <w:sz w:val="18"/>
                <w:szCs w:val="18"/>
              </w:rPr>
            </w:pPr>
            <w:r w:rsidRPr="00447990">
              <w:rPr>
                <w:sz w:val="18"/>
                <w:szCs w:val="18"/>
              </w:rPr>
              <w:t>Unknown</w:t>
            </w:r>
          </w:p>
        </w:tc>
        <w:tc>
          <w:tcPr>
            <w:tcW w:w="1860" w:type="dxa"/>
          </w:tcPr>
          <w:p w14:paraId="34DFC6CE" w14:textId="77777777" w:rsidR="00022DDD" w:rsidRDefault="00022DDD" w:rsidP="00BC0CDB">
            <w:pPr>
              <w:rPr>
                <w:sz w:val="18"/>
                <w:szCs w:val="18"/>
              </w:rPr>
            </w:pPr>
          </w:p>
          <w:p w14:paraId="07DA9F69" w14:textId="77777777" w:rsidR="00022DDD" w:rsidRDefault="00022DDD" w:rsidP="00BC0CDB">
            <w:pPr>
              <w:rPr>
                <w:sz w:val="18"/>
                <w:szCs w:val="18"/>
              </w:rPr>
            </w:pPr>
            <w:r>
              <w:rPr>
                <w:sz w:val="18"/>
                <w:szCs w:val="18"/>
              </w:rPr>
              <w:t>21 (13.6%)</w:t>
            </w:r>
          </w:p>
          <w:p w14:paraId="69223910" w14:textId="77777777" w:rsidR="00022DDD" w:rsidRDefault="00022DDD" w:rsidP="00BC0CDB">
            <w:pPr>
              <w:rPr>
                <w:sz w:val="18"/>
                <w:szCs w:val="18"/>
              </w:rPr>
            </w:pPr>
            <w:r>
              <w:rPr>
                <w:sz w:val="18"/>
                <w:szCs w:val="18"/>
              </w:rPr>
              <w:t>100 (64.5%)</w:t>
            </w:r>
          </w:p>
          <w:p w14:paraId="60F4044F" w14:textId="77777777" w:rsidR="00022DDD" w:rsidRPr="00447990" w:rsidRDefault="00022DDD" w:rsidP="00BC0CDB">
            <w:pPr>
              <w:rPr>
                <w:sz w:val="18"/>
                <w:szCs w:val="18"/>
              </w:rPr>
            </w:pPr>
            <w:r>
              <w:rPr>
                <w:sz w:val="18"/>
                <w:szCs w:val="18"/>
              </w:rPr>
              <w:t>34 (21.9%)</w:t>
            </w:r>
          </w:p>
        </w:tc>
      </w:tr>
      <w:tr w:rsidR="00022DDD" w14:paraId="7AA9B320" w14:textId="77777777" w:rsidTr="0081334A">
        <w:tc>
          <w:tcPr>
            <w:tcW w:w="3780" w:type="dxa"/>
            <w:tcBorders>
              <w:bottom w:val="single" w:sz="8" w:space="0" w:color="auto"/>
            </w:tcBorders>
          </w:tcPr>
          <w:p w14:paraId="64146224" w14:textId="77777777" w:rsidR="00022DDD" w:rsidRPr="00447990" w:rsidRDefault="00022DDD" w:rsidP="00BC0CDB">
            <w:pPr>
              <w:rPr>
                <w:sz w:val="18"/>
                <w:szCs w:val="18"/>
              </w:rPr>
            </w:pPr>
            <w:r w:rsidRPr="00447990">
              <w:rPr>
                <w:sz w:val="18"/>
                <w:szCs w:val="18"/>
              </w:rPr>
              <w:t xml:space="preserve">Chemotherapy </w:t>
            </w:r>
            <w:r>
              <w:rPr>
                <w:sz w:val="18"/>
                <w:szCs w:val="18"/>
              </w:rPr>
              <w:t>a</w:t>
            </w:r>
            <w:r w:rsidRPr="00447990">
              <w:rPr>
                <w:sz w:val="18"/>
                <w:szCs w:val="18"/>
              </w:rPr>
              <w:t>gent, number (%)</w:t>
            </w:r>
          </w:p>
          <w:p w14:paraId="7D05F53D" w14:textId="77777777" w:rsidR="00022DDD" w:rsidRPr="00447990" w:rsidRDefault="00022DDD" w:rsidP="00BC0CDB">
            <w:pPr>
              <w:ind w:left="176"/>
              <w:rPr>
                <w:sz w:val="18"/>
                <w:szCs w:val="18"/>
              </w:rPr>
            </w:pPr>
            <w:r w:rsidRPr="00447990">
              <w:rPr>
                <w:sz w:val="18"/>
                <w:szCs w:val="18"/>
              </w:rPr>
              <w:t>Carboplatin</w:t>
            </w:r>
          </w:p>
          <w:p w14:paraId="689E1028" w14:textId="77777777" w:rsidR="00022DDD" w:rsidRPr="00447990" w:rsidRDefault="00022DDD" w:rsidP="00BC0CDB">
            <w:pPr>
              <w:ind w:left="176"/>
              <w:rPr>
                <w:sz w:val="18"/>
                <w:szCs w:val="18"/>
              </w:rPr>
            </w:pPr>
            <w:r w:rsidRPr="00447990">
              <w:rPr>
                <w:sz w:val="18"/>
                <w:szCs w:val="18"/>
              </w:rPr>
              <w:t>Cetuximab</w:t>
            </w:r>
          </w:p>
          <w:p w14:paraId="12DEB70F" w14:textId="77777777" w:rsidR="00022DDD" w:rsidRPr="00447990" w:rsidRDefault="00022DDD" w:rsidP="00BC0CDB">
            <w:pPr>
              <w:ind w:left="176"/>
              <w:rPr>
                <w:sz w:val="18"/>
                <w:szCs w:val="18"/>
              </w:rPr>
            </w:pPr>
            <w:r w:rsidRPr="00447990">
              <w:rPr>
                <w:sz w:val="18"/>
                <w:szCs w:val="18"/>
              </w:rPr>
              <w:t>Cisplatin (Cisplatinum)</w:t>
            </w:r>
          </w:p>
          <w:p w14:paraId="05217CD7" w14:textId="77777777" w:rsidR="00022DDD" w:rsidRPr="00447990" w:rsidRDefault="00022DDD" w:rsidP="00BC0CDB">
            <w:pPr>
              <w:ind w:left="176"/>
              <w:rPr>
                <w:sz w:val="18"/>
                <w:szCs w:val="18"/>
              </w:rPr>
            </w:pPr>
            <w:r w:rsidRPr="00447990">
              <w:rPr>
                <w:sz w:val="18"/>
                <w:szCs w:val="18"/>
              </w:rPr>
              <w:t>None</w:t>
            </w:r>
          </w:p>
        </w:tc>
        <w:tc>
          <w:tcPr>
            <w:tcW w:w="1860" w:type="dxa"/>
            <w:tcBorders>
              <w:bottom w:val="single" w:sz="8" w:space="0" w:color="auto"/>
            </w:tcBorders>
          </w:tcPr>
          <w:p w14:paraId="70BEF508" w14:textId="77777777" w:rsidR="00022DDD" w:rsidRDefault="00022DDD" w:rsidP="00BC0CDB">
            <w:pPr>
              <w:rPr>
                <w:sz w:val="18"/>
                <w:szCs w:val="18"/>
              </w:rPr>
            </w:pPr>
          </w:p>
          <w:p w14:paraId="68CB2532" w14:textId="77777777" w:rsidR="00022DDD" w:rsidRDefault="00022DDD" w:rsidP="00BC0CDB">
            <w:pPr>
              <w:rPr>
                <w:sz w:val="18"/>
                <w:szCs w:val="18"/>
              </w:rPr>
            </w:pPr>
            <w:r>
              <w:rPr>
                <w:sz w:val="18"/>
                <w:szCs w:val="18"/>
              </w:rPr>
              <w:t>3 (1.9%)</w:t>
            </w:r>
          </w:p>
          <w:p w14:paraId="545EE194" w14:textId="77777777" w:rsidR="00022DDD" w:rsidRDefault="00022DDD" w:rsidP="00BC0CDB">
            <w:pPr>
              <w:rPr>
                <w:sz w:val="18"/>
                <w:szCs w:val="18"/>
              </w:rPr>
            </w:pPr>
            <w:r>
              <w:rPr>
                <w:sz w:val="18"/>
                <w:szCs w:val="18"/>
              </w:rPr>
              <w:t>13 (8.4%)</w:t>
            </w:r>
          </w:p>
          <w:p w14:paraId="5700D29D" w14:textId="77777777" w:rsidR="00022DDD" w:rsidRDefault="00022DDD" w:rsidP="00BC0CDB">
            <w:pPr>
              <w:rPr>
                <w:sz w:val="18"/>
                <w:szCs w:val="18"/>
              </w:rPr>
            </w:pPr>
            <w:r>
              <w:rPr>
                <w:sz w:val="18"/>
                <w:szCs w:val="18"/>
              </w:rPr>
              <w:t>128 (82.6%)</w:t>
            </w:r>
          </w:p>
          <w:p w14:paraId="559CC7CC" w14:textId="77777777" w:rsidR="00022DDD" w:rsidRPr="00447990" w:rsidRDefault="00022DDD" w:rsidP="00BC0CDB">
            <w:pPr>
              <w:rPr>
                <w:sz w:val="18"/>
                <w:szCs w:val="18"/>
              </w:rPr>
            </w:pPr>
            <w:r>
              <w:rPr>
                <w:sz w:val="18"/>
                <w:szCs w:val="18"/>
              </w:rPr>
              <w:t>11 (7.1%)</w:t>
            </w:r>
          </w:p>
        </w:tc>
      </w:tr>
    </w:tbl>
    <w:p w14:paraId="5B49C08B" w14:textId="77777777" w:rsidR="00022DDD" w:rsidRDefault="00022DDD" w:rsidP="00022DDD"/>
    <w:p w14:paraId="376C8052" w14:textId="77777777" w:rsidR="00022DDD" w:rsidRDefault="00022DDD" w:rsidP="00022DDD"/>
    <w:p w14:paraId="58838BE0" w14:textId="77777777" w:rsidR="00022DDD" w:rsidRDefault="00022DDD" w:rsidP="00022DDD"/>
    <w:p w14:paraId="4999F228" w14:textId="77777777" w:rsidR="00022DDD" w:rsidRDefault="00022DDD" w:rsidP="00022DDD"/>
    <w:p w14:paraId="31EBC3F2" w14:textId="77777777" w:rsidR="00022DDD" w:rsidRDefault="00022DDD" w:rsidP="00022DDD"/>
    <w:p w14:paraId="3CC8E578" w14:textId="77777777" w:rsidR="00022DDD" w:rsidRDefault="00022DDD" w:rsidP="00022DDD"/>
    <w:p w14:paraId="0217FC2C" w14:textId="77777777" w:rsidR="00022DDD" w:rsidRDefault="00022DDD" w:rsidP="00022DDD"/>
    <w:p w14:paraId="6D31D3B6" w14:textId="77777777" w:rsidR="00022DDD" w:rsidRDefault="00022DDD" w:rsidP="00022DDD"/>
    <w:p w14:paraId="2B93E202" w14:textId="77777777" w:rsidR="00022DDD" w:rsidRDefault="00022DDD" w:rsidP="00022DDD"/>
    <w:p w14:paraId="63523F11" w14:textId="77777777" w:rsidR="00022DDD" w:rsidRDefault="00022DDD" w:rsidP="00022DDD"/>
    <w:p w14:paraId="654A4EEF" w14:textId="77777777" w:rsidR="00022DDD" w:rsidRDefault="00022DDD" w:rsidP="00022DDD"/>
    <w:p w14:paraId="6EC305E8" w14:textId="77777777" w:rsidR="00022DDD" w:rsidRDefault="00022DDD" w:rsidP="00022DDD"/>
    <w:p w14:paraId="4AC68260" w14:textId="77777777" w:rsidR="00022DDD" w:rsidRDefault="00022DDD" w:rsidP="00022DDD"/>
    <w:p w14:paraId="3C8488B3" w14:textId="77777777" w:rsidR="00022DDD" w:rsidRDefault="00022DDD" w:rsidP="00022DDD"/>
    <w:p w14:paraId="437CFD1D" w14:textId="77777777" w:rsidR="00022DDD" w:rsidRDefault="00022DDD" w:rsidP="00022DDD"/>
    <w:p w14:paraId="2D072351" w14:textId="77777777" w:rsidR="00022DDD" w:rsidRDefault="00022DDD" w:rsidP="00022DDD"/>
    <w:p w14:paraId="05E2B5D8" w14:textId="77777777" w:rsidR="00022DDD" w:rsidRDefault="00022DDD" w:rsidP="00022DDD"/>
    <w:p w14:paraId="6566C3A8" w14:textId="77777777" w:rsidR="00022DDD" w:rsidRDefault="00022DDD" w:rsidP="00022DDD"/>
    <w:p w14:paraId="326CF9F8" w14:textId="77777777" w:rsidR="00022DDD" w:rsidRDefault="00022DDD" w:rsidP="00022DDD"/>
    <w:p w14:paraId="19BE7530" w14:textId="77777777" w:rsidR="00022DDD" w:rsidRDefault="00022DDD" w:rsidP="00022DDD"/>
    <w:p w14:paraId="3AA280F7" w14:textId="77777777" w:rsidR="00022DDD" w:rsidRDefault="00022DDD" w:rsidP="00022DDD"/>
    <w:p w14:paraId="073A44FF" w14:textId="77777777" w:rsidR="00022DDD" w:rsidRDefault="00022DDD" w:rsidP="00022DDD"/>
    <w:p w14:paraId="6175A621" w14:textId="77777777" w:rsidR="00022DDD" w:rsidRDefault="00022DDD" w:rsidP="00022DDD"/>
    <w:p w14:paraId="7973225E" w14:textId="77777777" w:rsidR="00022DDD" w:rsidRDefault="00022DDD" w:rsidP="00022DDD"/>
    <w:p w14:paraId="50FA5CF2" w14:textId="77777777" w:rsidR="00022DDD" w:rsidRDefault="00022DDD" w:rsidP="00022DDD"/>
    <w:p w14:paraId="2FCC7FDD" w14:textId="77777777" w:rsidR="00022DDD" w:rsidRDefault="00022DDD" w:rsidP="00022DDD"/>
    <w:p w14:paraId="535213DB" w14:textId="77777777" w:rsidR="00022DDD" w:rsidRDefault="00022DDD" w:rsidP="00B14277">
      <w:pPr>
        <w:rPr>
          <w:lang w:val="en-US"/>
        </w:rPr>
      </w:pPr>
    </w:p>
    <w:p w14:paraId="0ED098D8" w14:textId="77777777" w:rsidR="006C6DD9" w:rsidRDefault="006C6DD9" w:rsidP="00022DDD">
      <w:pPr>
        <w:spacing w:after="0"/>
      </w:pPr>
    </w:p>
    <w:p w14:paraId="7384599A" w14:textId="77777777" w:rsidR="004764C3" w:rsidRDefault="004764C3" w:rsidP="00022DDD">
      <w:pPr>
        <w:spacing w:after="0"/>
      </w:pPr>
    </w:p>
    <w:p w14:paraId="376E5F8F" w14:textId="77777777" w:rsidR="00022DDD" w:rsidRDefault="00022DDD" w:rsidP="00022DDD">
      <w:pPr>
        <w:spacing w:after="0"/>
      </w:pPr>
      <w:r>
        <w:t xml:space="preserve">Table 2: </w:t>
      </w:r>
      <w:r w:rsidR="00D47A99">
        <w:t>Comparison of p</w:t>
      </w:r>
      <w:r w:rsidR="00C96CF9">
        <w:t>atient-reported symptom scores</w:t>
      </w:r>
      <w:r w:rsidR="00D47A99">
        <w:t xml:space="preserve"> and dose, reported as mean (SD)</w:t>
      </w:r>
    </w:p>
    <w:tbl>
      <w:tblPr>
        <w:tblStyle w:val="TableGrid"/>
        <w:tblpPr w:leftFromText="180" w:rightFromText="180" w:vertAnchor="text" w:horzAnchor="margin" w:tblpY="70"/>
        <w:tblW w:w="8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159"/>
        <w:gridCol w:w="2310"/>
        <w:gridCol w:w="1988"/>
        <w:gridCol w:w="772"/>
        <w:gridCol w:w="7"/>
        <w:gridCol w:w="2030"/>
        <w:gridCol w:w="724"/>
      </w:tblGrid>
      <w:tr w:rsidR="004764C3" w14:paraId="35217867" w14:textId="77777777" w:rsidTr="004764C3">
        <w:trPr>
          <w:trHeight w:val="281"/>
        </w:trPr>
        <w:tc>
          <w:tcPr>
            <w:tcW w:w="1159" w:type="dxa"/>
            <w:vMerge w:val="restart"/>
            <w:tcBorders>
              <w:top w:val="single" w:sz="4" w:space="0" w:color="auto"/>
            </w:tcBorders>
            <w:vAlign w:val="bottom"/>
          </w:tcPr>
          <w:p w14:paraId="2054B91C" w14:textId="77777777" w:rsidR="004764C3" w:rsidRPr="00447990" w:rsidRDefault="004764C3" w:rsidP="004764C3">
            <w:pPr>
              <w:rPr>
                <w:sz w:val="18"/>
                <w:szCs w:val="18"/>
              </w:rPr>
            </w:pPr>
            <w:r>
              <w:rPr>
                <w:sz w:val="18"/>
                <w:szCs w:val="18"/>
              </w:rPr>
              <w:t>Toxicity/ OAR</w:t>
            </w:r>
          </w:p>
        </w:tc>
        <w:tc>
          <w:tcPr>
            <w:tcW w:w="2310" w:type="dxa"/>
            <w:vMerge w:val="restart"/>
            <w:tcBorders>
              <w:top w:val="single" w:sz="4" w:space="0" w:color="auto"/>
            </w:tcBorders>
            <w:vAlign w:val="bottom"/>
          </w:tcPr>
          <w:p w14:paraId="6D4E1793" w14:textId="77777777" w:rsidR="004764C3" w:rsidRDefault="004764C3" w:rsidP="004764C3">
            <w:pPr>
              <w:rPr>
                <w:sz w:val="18"/>
                <w:szCs w:val="18"/>
              </w:rPr>
            </w:pPr>
            <w:r>
              <w:rPr>
                <w:sz w:val="18"/>
                <w:szCs w:val="18"/>
              </w:rPr>
              <w:t>Relevant PROMs</w:t>
            </w:r>
          </w:p>
        </w:tc>
        <w:tc>
          <w:tcPr>
            <w:tcW w:w="2760" w:type="dxa"/>
            <w:gridSpan w:val="2"/>
            <w:tcBorders>
              <w:top w:val="single" w:sz="4" w:space="0" w:color="auto"/>
            </w:tcBorders>
            <w:vAlign w:val="bottom"/>
          </w:tcPr>
          <w:p w14:paraId="67EB4947" w14:textId="77777777" w:rsidR="004764C3" w:rsidRDefault="004764C3" w:rsidP="004764C3">
            <w:pPr>
              <w:jc w:val="center"/>
              <w:rPr>
                <w:sz w:val="18"/>
                <w:szCs w:val="18"/>
              </w:rPr>
            </w:pPr>
            <w:r>
              <w:rPr>
                <w:sz w:val="18"/>
                <w:szCs w:val="18"/>
              </w:rPr>
              <w:t>Planned Dose</w:t>
            </w:r>
          </w:p>
        </w:tc>
        <w:tc>
          <w:tcPr>
            <w:tcW w:w="2761" w:type="dxa"/>
            <w:gridSpan w:val="3"/>
            <w:tcBorders>
              <w:top w:val="single" w:sz="4" w:space="0" w:color="auto"/>
            </w:tcBorders>
            <w:vAlign w:val="bottom"/>
          </w:tcPr>
          <w:p w14:paraId="486711C4" w14:textId="77777777" w:rsidR="004764C3" w:rsidRDefault="004764C3" w:rsidP="004764C3">
            <w:pPr>
              <w:jc w:val="center"/>
              <w:rPr>
                <w:sz w:val="18"/>
                <w:szCs w:val="18"/>
              </w:rPr>
            </w:pPr>
            <w:r>
              <w:rPr>
                <w:sz w:val="18"/>
                <w:szCs w:val="18"/>
              </w:rPr>
              <w:t>Delivered Dose</w:t>
            </w:r>
          </w:p>
        </w:tc>
      </w:tr>
      <w:tr w:rsidR="004764C3" w14:paraId="22AB6F78" w14:textId="77777777" w:rsidTr="004764C3">
        <w:trPr>
          <w:trHeight w:val="271"/>
        </w:trPr>
        <w:tc>
          <w:tcPr>
            <w:tcW w:w="1159" w:type="dxa"/>
            <w:vMerge/>
            <w:vAlign w:val="bottom"/>
          </w:tcPr>
          <w:p w14:paraId="6014C5FB" w14:textId="77777777" w:rsidR="004764C3" w:rsidRDefault="004764C3" w:rsidP="004764C3">
            <w:pPr>
              <w:rPr>
                <w:sz w:val="18"/>
                <w:szCs w:val="18"/>
              </w:rPr>
            </w:pPr>
          </w:p>
        </w:tc>
        <w:tc>
          <w:tcPr>
            <w:tcW w:w="2310" w:type="dxa"/>
            <w:vMerge/>
            <w:vAlign w:val="bottom"/>
          </w:tcPr>
          <w:p w14:paraId="17FC21BA" w14:textId="77777777" w:rsidR="004764C3" w:rsidRDefault="004764C3" w:rsidP="004764C3">
            <w:pPr>
              <w:rPr>
                <w:sz w:val="18"/>
                <w:szCs w:val="18"/>
              </w:rPr>
            </w:pPr>
          </w:p>
        </w:tc>
        <w:tc>
          <w:tcPr>
            <w:tcW w:w="1988" w:type="dxa"/>
            <w:vAlign w:val="bottom"/>
          </w:tcPr>
          <w:p w14:paraId="3EA6937E" w14:textId="77777777" w:rsidR="004764C3" w:rsidRPr="00E74997" w:rsidRDefault="004764C3" w:rsidP="004764C3">
            <w:pPr>
              <w:jc w:val="center"/>
              <w:rPr>
                <w:rFonts w:eastAsiaTheme="minorEastAsia"/>
                <w:sz w:val="18"/>
                <w:szCs w:val="18"/>
              </w:rPr>
            </w:pPr>
            <w:r>
              <w:rPr>
                <w:sz w:val="18"/>
                <w:szCs w:val="18"/>
              </w:rPr>
              <w:t>(</w:t>
            </w:r>
            <m:oMath>
              <m:r>
                <w:rPr>
                  <w:rFonts w:ascii="Cambria Math" w:hAnsi="Cambria Math"/>
                  <w:sz w:val="18"/>
                  <w:szCs w:val="18"/>
                </w:rPr>
                <m:t xml:space="preserve">&lt; </m:t>
              </m:r>
            </m:oMath>
            <w:r>
              <w:rPr>
                <w:rFonts w:eastAsiaTheme="minorEastAsia"/>
                <w:sz w:val="18"/>
                <w:szCs w:val="18"/>
              </w:rPr>
              <w:t xml:space="preserve">Obj. / </w:t>
            </w:r>
            <m:oMath>
              <m:r>
                <w:rPr>
                  <w:rFonts w:ascii="Cambria Math" w:eastAsiaTheme="minorEastAsia" w:hAnsi="Cambria Math"/>
                  <w:sz w:val="18"/>
                  <w:szCs w:val="18"/>
                </w:rPr>
                <m:t>≥</m:t>
              </m:r>
            </m:oMath>
            <w:r>
              <w:rPr>
                <w:rFonts w:eastAsiaTheme="minorEastAsia"/>
                <w:sz w:val="18"/>
                <w:szCs w:val="18"/>
              </w:rPr>
              <w:t xml:space="preserve"> Obj.)</w:t>
            </w:r>
          </w:p>
        </w:tc>
        <w:tc>
          <w:tcPr>
            <w:tcW w:w="779" w:type="dxa"/>
            <w:gridSpan w:val="2"/>
            <w:vAlign w:val="bottom"/>
          </w:tcPr>
          <w:p w14:paraId="17752816" w14:textId="77777777" w:rsidR="004764C3" w:rsidRDefault="004764C3" w:rsidP="004764C3">
            <w:pPr>
              <w:jc w:val="center"/>
              <w:rPr>
                <w:sz w:val="18"/>
                <w:szCs w:val="18"/>
              </w:rPr>
            </w:pPr>
            <w:r>
              <w:rPr>
                <w:noProof/>
                <w:sz w:val="18"/>
                <w:szCs w:val="18"/>
              </w:rPr>
              <mc:AlternateContent>
                <mc:Choice Requires="wps">
                  <w:drawing>
                    <wp:anchor distT="0" distB="0" distL="114300" distR="114300" simplePos="0" relativeHeight="251643904" behindDoc="0" locked="0" layoutInCell="1" allowOverlap="1" wp14:anchorId="03E38EF6" wp14:editId="4BF02379">
                      <wp:simplePos x="0" y="0"/>
                      <wp:positionH relativeFrom="column">
                        <wp:posOffset>-1087755</wp:posOffset>
                      </wp:positionH>
                      <wp:positionV relativeFrom="paragraph">
                        <wp:posOffset>-16510</wp:posOffset>
                      </wp:positionV>
                      <wp:extent cx="1371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15720" id="Straight Connector 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3pt" to="22.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" strokecolor="black [3213]" strokeweight=".5pt">
                      <v:stroke joinstyle="miter"/>
                    </v:line>
                  </w:pict>
                </mc:Fallback>
              </mc:AlternateContent>
            </w:r>
            <w:r>
              <w:rPr>
                <w:sz w:val="18"/>
                <w:szCs w:val="18"/>
              </w:rPr>
              <w:t>OR</w:t>
            </w:r>
          </w:p>
        </w:tc>
        <w:tc>
          <w:tcPr>
            <w:tcW w:w="2030" w:type="dxa"/>
            <w:vAlign w:val="bottom"/>
          </w:tcPr>
          <w:p w14:paraId="048F8945" w14:textId="77777777" w:rsidR="004764C3" w:rsidRDefault="004764C3" w:rsidP="004764C3">
            <w:pPr>
              <w:jc w:val="center"/>
              <w:rPr>
                <w:sz w:val="18"/>
                <w:szCs w:val="18"/>
              </w:rPr>
            </w:pPr>
            <w:r>
              <w:rPr>
                <w:noProof/>
                <w:sz w:val="18"/>
                <w:szCs w:val="18"/>
              </w:rPr>
              <mc:AlternateContent>
                <mc:Choice Requires="wps">
                  <w:drawing>
                    <wp:anchor distT="0" distB="0" distL="114300" distR="114300" simplePos="0" relativeHeight="251644928" behindDoc="0" locked="0" layoutInCell="1" allowOverlap="1" wp14:anchorId="568DA3F6" wp14:editId="12D7E764">
                      <wp:simplePos x="0" y="0"/>
                      <wp:positionH relativeFrom="column">
                        <wp:posOffset>196850</wp:posOffset>
                      </wp:positionH>
                      <wp:positionV relativeFrom="paragraph">
                        <wp:posOffset>-12065</wp:posOffset>
                      </wp:positionV>
                      <wp:extent cx="1371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2B875" id="Straight Connector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95pt" to="12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" strokecolor="black [3213]" strokeweight=".5pt">
                      <v:stroke joinstyle="miter"/>
                    </v:line>
                  </w:pict>
                </mc:Fallback>
              </mc:AlternateContent>
            </w:r>
            <w:r>
              <w:rPr>
                <w:sz w:val="18"/>
                <w:szCs w:val="18"/>
              </w:rPr>
              <w:t>(</w:t>
            </w:r>
            <m:oMath>
              <m:r>
                <w:rPr>
                  <w:rFonts w:ascii="Cambria Math" w:hAnsi="Cambria Math"/>
                  <w:sz w:val="18"/>
                  <w:szCs w:val="18"/>
                </w:rPr>
                <m:t xml:space="preserve">&lt; </m:t>
              </m:r>
            </m:oMath>
            <w:r>
              <w:rPr>
                <w:rFonts w:eastAsiaTheme="minorEastAsia"/>
                <w:sz w:val="18"/>
                <w:szCs w:val="18"/>
              </w:rPr>
              <w:t xml:space="preserve">Obj. / </w:t>
            </w:r>
            <m:oMath>
              <m:r>
                <w:rPr>
                  <w:rFonts w:ascii="Cambria Math" w:eastAsiaTheme="minorEastAsia" w:hAnsi="Cambria Math"/>
                  <w:sz w:val="18"/>
                  <w:szCs w:val="18"/>
                </w:rPr>
                <m:t>≥</m:t>
              </m:r>
            </m:oMath>
            <w:r>
              <w:rPr>
                <w:rFonts w:eastAsiaTheme="minorEastAsia"/>
                <w:sz w:val="18"/>
                <w:szCs w:val="18"/>
              </w:rPr>
              <w:t xml:space="preserve"> Obj.)</w:t>
            </w:r>
          </w:p>
        </w:tc>
        <w:tc>
          <w:tcPr>
            <w:tcW w:w="724" w:type="dxa"/>
            <w:vAlign w:val="bottom"/>
          </w:tcPr>
          <w:p w14:paraId="1191D52A" w14:textId="77777777" w:rsidR="004764C3" w:rsidRDefault="004764C3" w:rsidP="004764C3">
            <w:pPr>
              <w:jc w:val="center"/>
              <w:rPr>
                <w:sz w:val="18"/>
                <w:szCs w:val="18"/>
              </w:rPr>
            </w:pPr>
            <w:r>
              <w:rPr>
                <w:sz w:val="18"/>
                <w:szCs w:val="18"/>
              </w:rPr>
              <w:t>OR</w:t>
            </w:r>
          </w:p>
        </w:tc>
      </w:tr>
      <w:tr w:rsidR="004764C3" w14:paraId="7D8708EE" w14:textId="77777777" w:rsidTr="004764C3">
        <w:trPr>
          <w:trHeight w:val="1973"/>
        </w:trPr>
        <w:tc>
          <w:tcPr>
            <w:tcW w:w="1159" w:type="dxa"/>
            <w:tcBorders>
              <w:top w:val="double" w:sz="4" w:space="0" w:color="auto"/>
              <w:bottom w:val="single" w:sz="4" w:space="0" w:color="auto"/>
            </w:tcBorders>
          </w:tcPr>
          <w:p w14:paraId="25E025D0" w14:textId="77777777" w:rsidR="004764C3" w:rsidRPr="00447990" w:rsidRDefault="004764C3" w:rsidP="004764C3">
            <w:pPr>
              <w:rPr>
                <w:sz w:val="18"/>
                <w:szCs w:val="18"/>
              </w:rPr>
            </w:pPr>
            <w:r>
              <w:rPr>
                <w:sz w:val="18"/>
                <w:szCs w:val="18"/>
              </w:rPr>
              <w:t>Xerostomia/ Parotid Glands</w:t>
            </w:r>
          </w:p>
        </w:tc>
        <w:tc>
          <w:tcPr>
            <w:tcW w:w="2310" w:type="dxa"/>
            <w:tcBorders>
              <w:top w:val="double" w:sz="4" w:space="0" w:color="auto"/>
              <w:bottom w:val="single" w:sz="4" w:space="0" w:color="auto"/>
            </w:tcBorders>
          </w:tcPr>
          <w:p w14:paraId="23176086" w14:textId="77777777" w:rsidR="004764C3" w:rsidRPr="0076095D" w:rsidRDefault="004764C3" w:rsidP="004764C3">
            <w:pPr>
              <w:rPr>
                <w:i/>
                <w:iCs/>
                <w:sz w:val="18"/>
                <w:szCs w:val="18"/>
              </w:rPr>
            </w:pPr>
            <w:r w:rsidRPr="00BE60CF">
              <w:rPr>
                <w:i/>
                <w:iCs/>
                <w:sz w:val="18"/>
                <w:szCs w:val="18"/>
              </w:rPr>
              <w:t>MDASI Summary Scores</w:t>
            </w:r>
            <w:r>
              <w:rPr>
                <w:i/>
                <w:iCs/>
                <w:sz w:val="18"/>
                <w:szCs w:val="18"/>
              </w:rPr>
              <w:t xml:space="preserve"> and  Relevant Items</w:t>
            </w:r>
          </w:p>
          <w:p w14:paraId="52DEC4DA" w14:textId="77777777" w:rsidR="004764C3" w:rsidRDefault="004764C3" w:rsidP="004764C3">
            <w:pPr>
              <w:rPr>
                <w:sz w:val="18"/>
                <w:szCs w:val="18"/>
              </w:rPr>
            </w:pPr>
            <w:r>
              <w:rPr>
                <w:sz w:val="18"/>
                <w:szCs w:val="18"/>
              </w:rPr>
              <w:t xml:space="preserve">   </w:t>
            </w:r>
            <w:r w:rsidRPr="0076095D">
              <w:rPr>
                <w:sz w:val="18"/>
                <w:szCs w:val="18"/>
              </w:rPr>
              <w:t>Core</w:t>
            </w:r>
          </w:p>
          <w:p w14:paraId="4732C6AC" w14:textId="77777777" w:rsidR="004764C3" w:rsidRPr="002C2B51" w:rsidRDefault="004764C3" w:rsidP="004764C3">
            <w:pPr>
              <w:pStyle w:val="ListParagraph"/>
              <w:numPr>
                <w:ilvl w:val="0"/>
                <w:numId w:val="1"/>
              </w:numPr>
              <w:ind w:left="455" w:hanging="141"/>
              <w:rPr>
                <w:sz w:val="18"/>
                <w:szCs w:val="18"/>
              </w:rPr>
            </w:pPr>
            <w:r>
              <w:rPr>
                <w:sz w:val="18"/>
                <w:szCs w:val="18"/>
              </w:rPr>
              <w:t>Dry Mouth</w:t>
            </w:r>
          </w:p>
          <w:p w14:paraId="01FC8868" w14:textId="77777777" w:rsidR="004764C3" w:rsidRPr="0076095D" w:rsidRDefault="004764C3" w:rsidP="004764C3">
            <w:pPr>
              <w:rPr>
                <w:sz w:val="18"/>
                <w:szCs w:val="18"/>
              </w:rPr>
            </w:pPr>
            <w:r>
              <w:rPr>
                <w:sz w:val="18"/>
                <w:szCs w:val="18"/>
              </w:rPr>
              <w:t xml:space="preserve">   </w:t>
            </w:r>
            <w:r w:rsidRPr="0076095D">
              <w:rPr>
                <w:sz w:val="18"/>
                <w:szCs w:val="18"/>
              </w:rPr>
              <w:t>Head &amp; Neck</w:t>
            </w:r>
          </w:p>
          <w:p w14:paraId="5009C20A" w14:textId="77777777" w:rsidR="004764C3" w:rsidRDefault="004764C3" w:rsidP="004764C3">
            <w:pPr>
              <w:pStyle w:val="ListParagraph"/>
              <w:numPr>
                <w:ilvl w:val="0"/>
                <w:numId w:val="1"/>
              </w:numPr>
              <w:ind w:left="455" w:hanging="141"/>
              <w:rPr>
                <w:sz w:val="18"/>
                <w:szCs w:val="18"/>
              </w:rPr>
            </w:pPr>
            <w:r w:rsidRPr="0076095D">
              <w:rPr>
                <w:sz w:val="18"/>
                <w:szCs w:val="18"/>
              </w:rPr>
              <w:t>Swallowing/Chewing</w:t>
            </w:r>
          </w:p>
          <w:p w14:paraId="2165E5AF" w14:textId="77777777" w:rsidR="004764C3" w:rsidRPr="002C2B51" w:rsidRDefault="004764C3" w:rsidP="004764C3">
            <w:pPr>
              <w:pStyle w:val="ListParagraph"/>
              <w:numPr>
                <w:ilvl w:val="0"/>
                <w:numId w:val="1"/>
              </w:numPr>
              <w:ind w:left="455" w:hanging="141"/>
              <w:rPr>
                <w:sz w:val="18"/>
                <w:szCs w:val="18"/>
              </w:rPr>
            </w:pPr>
            <w:r>
              <w:rPr>
                <w:sz w:val="18"/>
                <w:szCs w:val="18"/>
              </w:rPr>
              <w:t>Taste</w:t>
            </w:r>
          </w:p>
          <w:p w14:paraId="5D293234" w14:textId="77777777" w:rsidR="004764C3" w:rsidRPr="0076095D" w:rsidRDefault="004764C3" w:rsidP="004764C3">
            <w:pPr>
              <w:rPr>
                <w:sz w:val="18"/>
                <w:szCs w:val="18"/>
              </w:rPr>
            </w:pPr>
            <w:r>
              <w:rPr>
                <w:sz w:val="18"/>
                <w:szCs w:val="18"/>
              </w:rPr>
              <w:t xml:space="preserve">   </w:t>
            </w:r>
            <w:r w:rsidRPr="0076095D">
              <w:rPr>
                <w:sz w:val="18"/>
                <w:szCs w:val="18"/>
              </w:rPr>
              <w:t>Interference</w:t>
            </w:r>
          </w:p>
          <w:p w14:paraId="1077E79C" w14:textId="77777777" w:rsidR="004764C3" w:rsidRPr="00BC0CDB" w:rsidRDefault="004764C3" w:rsidP="004764C3">
            <w:pPr>
              <w:rPr>
                <w:sz w:val="8"/>
                <w:szCs w:val="8"/>
              </w:rPr>
            </w:pPr>
          </w:p>
          <w:p w14:paraId="62FD02AB" w14:textId="77777777" w:rsidR="004764C3" w:rsidRPr="003970E5" w:rsidRDefault="004764C3" w:rsidP="004764C3">
            <w:pPr>
              <w:rPr>
                <w:i/>
                <w:iCs/>
                <w:sz w:val="18"/>
                <w:szCs w:val="18"/>
              </w:rPr>
            </w:pPr>
            <w:r>
              <w:rPr>
                <w:i/>
                <w:iCs/>
                <w:sz w:val="18"/>
                <w:szCs w:val="18"/>
              </w:rPr>
              <w:t>XQ Total Score</w:t>
            </w:r>
          </w:p>
        </w:tc>
        <w:tc>
          <w:tcPr>
            <w:tcW w:w="1988" w:type="dxa"/>
            <w:tcBorders>
              <w:top w:val="double" w:sz="4" w:space="0" w:color="auto"/>
              <w:left w:val="nil"/>
              <w:bottom w:val="single" w:sz="4" w:space="0" w:color="auto"/>
            </w:tcBorders>
          </w:tcPr>
          <w:p w14:paraId="1F5C4067" w14:textId="77777777" w:rsidR="004764C3" w:rsidRDefault="004764C3" w:rsidP="004764C3">
            <w:pPr>
              <w:jc w:val="center"/>
              <w:rPr>
                <w:sz w:val="18"/>
                <w:szCs w:val="18"/>
              </w:rPr>
            </w:pPr>
          </w:p>
          <w:p w14:paraId="311F6092" w14:textId="77777777" w:rsidR="004764C3" w:rsidRDefault="004764C3" w:rsidP="004764C3">
            <w:pPr>
              <w:jc w:val="center"/>
              <w:rPr>
                <w:sz w:val="18"/>
                <w:szCs w:val="18"/>
              </w:rPr>
            </w:pPr>
          </w:p>
          <w:p w14:paraId="1BC8A0E0" w14:textId="77777777" w:rsidR="004764C3" w:rsidRDefault="004764C3" w:rsidP="004764C3">
            <w:pPr>
              <w:jc w:val="center"/>
              <w:rPr>
                <w:sz w:val="18"/>
                <w:szCs w:val="18"/>
              </w:rPr>
            </w:pPr>
            <w:r>
              <w:rPr>
                <w:sz w:val="18"/>
                <w:szCs w:val="18"/>
              </w:rPr>
              <w:t>5.1 (3.2) / 4.9 (3.2)</w:t>
            </w:r>
          </w:p>
          <w:p w14:paraId="7AD07110" w14:textId="77777777" w:rsidR="004764C3" w:rsidRDefault="004764C3" w:rsidP="004764C3">
            <w:pPr>
              <w:jc w:val="center"/>
              <w:rPr>
                <w:sz w:val="18"/>
                <w:szCs w:val="18"/>
              </w:rPr>
            </w:pPr>
            <w:r>
              <w:rPr>
                <w:sz w:val="18"/>
                <w:szCs w:val="18"/>
              </w:rPr>
              <w:t>4.3 (3.3) / 4.4 (3.2)</w:t>
            </w:r>
          </w:p>
          <w:p w14:paraId="298E5BCA" w14:textId="77777777" w:rsidR="004764C3" w:rsidRDefault="004764C3" w:rsidP="004764C3">
            <w:pPr>
              <w:jc w:val="center"/>
              <w:rPr>
                <w:sz w:val="18"/>
                <w:szCs w:val="18"/>
              </w:rPr>
            </w:pPr>
            <w:r>
              <w:rPr>
                <w:sz w:val="18"/>
                <w:szCs w:val="18"/>
              </w:rPr>
              <w:t>4.7 (3.2) / 5.0 (3.3)</w:t>
            </w:r>
          </w:p>
          <w:p w14:paraId="55641A4A" w14:textId="77777777" w:rsidR="004764C3" w:rsidRDefault="004764C3" w:rsidP="004764C3">
            <w:pPr>
              <w:jc w:val="center"/>
              <w:rPr>
                <w:sz w:val="18"/>
                <w:szCs w:val="18"/>
              </w:rPr>
            </w:pPr>
            <w:r>
              <w:rPr>
                <w:sz w:val="18"/>
                <w:szCs w:val="18"/>
              </w:rPr>
              <w:t>2.6 (3.0) / 2.9 (3.2)</w:t>
            </w:r>
          </w:p>
          <w:p w14:paraId="7C5174C7" w14:textId="77777777" w:rsidR="004764C3" w:rsidRDefault="004764C3" w:rsidP="004764C3">
            <w:pPr>
              <w:jc w:val="center"/>
              <w:rPr>
                <w:sz w:val="18"/>
                <w:szCs w:val="18"/>
              </w:rPr>
            </w:pPr>
            <w:r>
              <w:rPr>
                <w:sz w:val="18"/>
                <w:szCs w:val="18"/>
              </w:rPr>
              <w:t>3.1 (3.1) / 3.3 (2.8)</w:t>
            </w:r>
          </w:p>
          <w:p w14:paraId="5BF9E5B6" w14:textId="77777777" w:rsidR="004764C3" w:rsidRDefault="004764C3" w:rsidP="004764C3">
            <w:pPr>
              <w:jc w:val="center"/>
              <w:rPr>
                <w:sz w:val="18"/>
                <w:szCs w:val="18"/>
              </w:rPr>
            </w:pPr>
            <w:r>
              <w:rPr>
                <w:sz w:val="18"/>
                <w:szCs w:val="18"/>
              </w:rPr>
              <w:t>2.7 (2.7) / 2.4 (3.0)</w:t>
            </w:r>
          </w:p>
          <w:p w14:paraId="1CEE54DB" w14:textId="77777777" w:rsidR="004764C3" w:rsidRPr="00BC0CDB" w:rsidRDefault="004764C3" w:rsidP="004764C3">
            <w:pPr>
              <w:jc w:val="center"/>
              <w:rPr>
                <w:sz w:val="8"/>
                <w:szCs w:val="8"/>
              </w:rPr>
            </w:pPr>
          </w:p>
          <w:p w14:paraId="7E3A11F3" w14:textId="77777777" w:rsidR="004764C3" w:rsidRDefault="004764C3" w:rsidP="004764C3">
            <w:pPr>
              <w:jc w:val="center"/>
              <w:rPr>
                <w:sz w:val="18"/>
                <w:szCs w:val="18"/>
              </w:rPr>
            </w:pPr>
            <w:r>
              <w:rPr>
                <w:sz w:val="18"/>
                <w:szCs w:val="18"/>
              </w:rPr>
              <w:t>32.3 (23.4) / 37.2 (26.9)</w:t>
            </w:r>
          </w:p>
        </w:tc>
        <w:tc>
          <w:tcPr>
            <w:tcW w:w="779" w:type="dxa"/>
            <w:gridSpan w:val="2"/>
            <w:tcBorders>
              <w:top w:val="double" w:sz="4" w:space="0" w:color="auto"/>
              <w:left w:val="nil"/>
              <w:bottom w:val="single" w:sz="4" w:space="0" w:color="auto"/>
            </w:tcBorders>
          </w:tcPr>
          <w:p w14:paraId="14CF808E" w14:textId="77777777" w:rsidR="004764C3" w:rsidRDefault="004764C3" w:rsidP="004764C3">
            <w:pPr>
              <w:jc w:val="center"/>
              <w:rPr>
                <w:sz w:val="18"/>
                <w:szCs w:val="18"/>
              </w:rPr>
            </w:pPr>
          </w:p>
          <w:p w14:paraId="77838300" w14:textId="77777777" w:rsidR="004764C3" w:rsidRDefault="004764C3" w:rsidP="004764C3">
            <w:pPr>
              <w:jc w:val="center"/>
              <w:rPr>
                <w:sz w:val="18"/>
                <w:szCs w:val="18"/>
              </w:rPr>
            </w:pPr>
          </w:p>
          <w:p w14:paraId="0B4598C8" w14:textId="77777777" w:rsidR="004764C3" w:rsidRDefault="004764C3" w:rsidP="004764C3">
            <w:pPr>
              <w:jc w:val="center"/>
              <w:rPr>
                <w:sz w:val="18"/>
                <w:szCs w:val="18"/>
              </w:rPr>
            </w:pPr>
            <w:r>
              <w:rPr>
                <w:sz w:val="18"/>
                <w:szCs w:val="18"/>
              </w:rPr>
              <w:t>-</w:t>
            </w:r>
          </w:p>
          <w:p w14:paraId="0802D4DA" w14:textId="77777777" w:rsidR="004764C3" w:rsidRDefault="004764C3" w:rsidP="004764C3">
            <w:pPr>
              <w:jc w:val="center"/>
              <w:rPr>
                <w:sz w:val="18"/>
                <w:szCs w:val="18"/>
              </w:rPr>
            </w:pPr>
            <w:r>
              <w:rPr>
                <w:sz w:val="18"/>
                <w:szCs w:val="18"/>
              </w:rPr>
              <w:t>-</w:t>
            </w:r>
          </w:p>
          <w:p w14:paraId="6FAC5867" w14:textId="77777777" w:rsidR="004764C3" w:rsidRDefault="004764C3" w:rsidP="004764C3">
            <w:pPr>
              <w:jc w:val="center"/>
              <w:rPr>
                <w:sz w:val="18"/>
                <w:szCs w:val="18"/>
              </w:rPr>
            </w:pPr>
            <w:r>
              <w:rPr>
                <w:sz w:val="18"/>
                <w:szCs w:val="18"/>
              </w:rPr>
              <w:t>-</w:t>
            </w:r>
          </w:p>
          <w:p w14:paraId="41C863E0" w14:textId="77777777" w:rsidR="004764C3" w:rsidRDefault="004764C3" w:rsidP="004764C3">
            <w:pPr>
              <w:jc w:val="center"/>
              <w:rPr>
                <w:sz w:val="18"/>
                <w:szCs w:val="18"/>
              </w:rPr>
            </w:pPr>
            <w:r>
              <w:rPr>
                <w:sz w:val="18"/>
                <w:szCs w:val="18"/>
              </w:rPr>
              <w:t>-</w:t>
            </w:r>
          </w:p>
          <w:p w14:paraId="3FAC56FA" w14:textId="77777777" w:rsidR="004764C3" w:rsidRDefault="004764C3" w:rsidP="004764C3">
            <w:pPr>
              <w:jc w:val="center"/>
              <w:rPr>
                <w:sz w:val="18"/>
                <w:szCs w:val="18"/>
              </w:rPr>
            </w:pPr>
            <w:r>
              <w:rPr>
                <w:sz w:val="18"/>
                <w:szCs w:val="18"/>
              </w:rPr>
              <w:t>-</w:t>
            </w:r>
          </w:p>
          <w:p w14:paraId="51917D0D" w14:textId="77777777" w:rsidR="004764C3" w:rsidRDefault="004764C3" w:rsidP="004764C3">
            <w:pPr>
              <w:jc w:val="center"/>
              <w:rPr>
                <w:sz w:val="18"/>
                <w:szCs w:val="18"/>
              </w:rPr>
            </w:pPr>
            <w:r>
              <w:rPr>
                <w:sz w:val="18"/>
                <w:szCs w:val="18"/>
              </w:rPr>
              <w:t>-</w:t>
            </w:r>
          </w:p>
          <w:p w14:paraId="55773975" w14:textId="77777777" w:rsidR="004764C3" w:rsidRPr="00BC0CDB" w:rsidRDefault="004764C3" w:rsidP="004764C3">
            <w:pPr>
              <w:jc w:val="center"/>
              <w:rPr>
                <w:sz w:val="8"/>
                <w:szCs w:val="8"/>
              </w:rPr>
            </w:pPr>
          </w:p>
          <w:p w14:paraId="59E42042" w14:textId="77777777" w:rsidR="004764C3" w:rsidRDefault="004764C3" w:rsidP="004764C3">
            <w:pPr>
              <w:jc w:val="center"/>
              <w:rPr>
                <w:sz w:val="18"/>
                <w:szCs w:val="18"/>
              </w:rPr>
            </w:pPr>
            <w:r>
              <w:rPr>
                <w:sz w:val="18"/>
                <w:szCs w:val="18"/>
              </w:rPr>
              <w:t>-</w:t>
            </w:r>
          </w:p>
        </w:tc>
        <w:tc>
          <w:tcPr>
            <w:tcW w:w="2030" w:type="dxa"/>
            <w:tcBorders>
              <w:top w:val="double" w:sz="4" w:space="0" w:color="auto"/>
              <w:left w:val="nil"/>
              <w:bottom w:val="single" w:sz="4" w:space="0" w:color="auto"/>
            </w:tcBorders>
          </w:tcPr>
          <w:p w14:paraId="1FB66D41" w14:textId="77777777" w:rsidR="004764C3" w:rsidRDefault="004764C3" w:rsidP="004764C3">
            <w:pPr>
              <w:jc w:val="center"/>
              <w:rPr>
                <w:sz w:val="18"/>
                <w:szCs w:val="18"/>
              </w:rPr>
            </w:pPr>
          </w:p>
          <w:p w14:paraId="348A11F5" w14:textId="77777777" w:rsidR="004764C3" w:rsidRDefault="004764C3" w:rsidP="004764C3">
            <w:pPr>
              <w:jc w:val="center"/>
              <w:rPr>
                <w:sz w:val="18"/>
                <w:szCs w:val="18"/>
              </w:rPr>
            </w:pPr>
          </w:p>
          <w:p w14:paraId="2FDFB873" w14:textId="77777777" w:rsidR="004764C3" w:rsidRDefault="004764C3" w:rsidP="004764C3">
            <w:pPr>
              <w:jc w:val="center"/>
              <w:rPr>
                <w:sz w:val="18"/>
                <w:szCs w:val="18"/>
              </w:rPr>
            </w:pPr>
            <w:r>
              <w:rPr>
                <w:sz w:val="18"/>
                <w:szCs w:val="18"/>
              </w:rPr>
              <w:t>5.3 (3.3) / 4.8 (3.0)</w:t>
            </w:r>
          </w:p>
          <w:p w14:paraId="34B3E274" w14:textId="77777777" w:rsidR="004764C3" w:rsidRDefault="004764C3" w:rsidP="004764C3">
            <w:pPr>
              <w:jc w:val="center"/>
              <w:rPr>
                <w:sz w:val="18"/>
                <w:szCs w:val="18"/>
              </w:rPr>
            </w:pPr>
            <w:r>
              <w:rPr>
                <w:sz w:val="18"/>
                <w:szCs w:val="18"/>
              </w:rPr>
              <w:t>4.5 (3.4) / 4.1 (3.0)</w:t>
            </w:r>
          </w:p>
          <w:p w14:paraId="74034B56" w14:textId="77777777" w:rsidR="004764C3" w:rsidRDefault="004764C3" w:rsidP="004764C3">
            <w:pPr>
              <w:jc w:val="center"/>
              <w:rPr>
                <w:sz w:val="18"/>
                <w:szCs w:val="18"/>
              </w:rPr>
            </w:pPr>
            <w:r>
              <w:rPr>
                <w:sz w:val="18"/>
                <w:szCs w:val="18"/>
              </w:rPr>
              <w:t>5.0 (3.2) / 4.6 (3.2)</w:t>
            </w:r>
          </w:p>
          <w:p w14:paraId="3D6E2238" w14:textId="77777777" w:rsidR="004764C3" w:rsidRDefault="004764C3" w:rsidP="004764C3">
            <w:pPr>
              <w:jc w:val="center"/>
              <w:rPr>
                <w:sz w:val="18"/>
                <w:szCs w:val="18"/>
              </w:rPr>
            </w:pPr>
            <w:r>
              <w:rPr>
                <w:sz w:val="18"/>
                <w:szCs w:val="18"/>
              </w:rPr>
              <w:t>2.6 (3.1) / 2.7 (3.0)</w:t>
            </w:r>
          </w:p>
          <w:p w14:paraId="4523A179" w14:textId="77777777" w:rsidR="004764C3" w:rsidRDefault="004764C3" w:rsidP="004764C3">
            <w:pPr>
              <w:jc w:val="center"/>
              <w:rPr>
                <w:sz w:val="18"/>
                <w:szCs w:val="18"/>
              </w:rPr>
            </w:pPr>
            <w:r>
              <w:rPr>
                <w:sz w:val="18"/>
                <w:szCs w:val="18"/>
              </w:rPr>
              <w:t>3.2 (3.2) / 3.0 (2.7)</w:t>
            </w:r>
          </w:p>
          <w:p w14:paraId="02F684B7" w14:textId="77777777" w:rsidR="004764C3" w:rsidRDefault="004764C3" w:rsidP="004764C3">
            <w:pPr>
              <w:jc w:val="center"/>
              <w:rPr>
                <w:sz w:val="18"/>
                <w:szCs w:val="18"/>
              </w:rPr>
            </w:pPr>
            <w:r>
              <w:rPr>
                <w:sz w:val="18"/>
                <w:szCs w:val="18"/>
              </w:rPr>
              <w:t>2.7 (2.9) / 2.4 (2.8)</w:t>
            </w:r>
          </w:p>
          <w:p w14:paraId="464E0738" w14:textId="77777777" w:rsidR="004764C3" w:rsidRPr="00BC0CDB" w:rsidRDefault="004764C3" w:rsidP="004764C3">
            <w:pPr>
              <w:jc w:val="center"/>
              <w:rPr>
                <w:sz w:val="8"/>
                <w:szCs w:val="8"/>
              </w:rPr>
            </w:pPr>
          </w:p>
          <w:p w14:paraId="3A77C5AA" w14:textId="77777777" w:rsidR="004764C3" w:rsidRDefault="004764C3" w:rsidP="004764C3">
            <w:pPr>
              <w:jc w:val="center"/>
              <w:rPr>
                <w:sz w:val="18"/>
                <w:szCs w:val="18"/>
              </w:rPr>
            </w:pPr>
            <w:r>
              <w:rPr>
                <w:sz w:val="18"/>
                <w:szCs w:val="18"/>
              </w:rPr>
              <w:t>32.8 (24.0) / 35.1 (25.4)</w:t>
            </w:r>
          </w:p>
        </w:tc>
        <w:tc>
          <w:tcPr>
            <w:tcW w:w="724" w:type="dxa"/>
            <w:tcBorders>
              <w:top w:val="double" w:sz="4" w:space="0" w:color="auto"/>
              <w:left w:val="nil"/>
              <w:bottom w:val="single" w:sz="4" w:space="0" w:color="auto"/>
            </w:tcBorders>
          </w:tcPr>
          <w:p w14:paraId="1FE6DED4" w14:textId="77777777" w:rsidR="004764C3" w:rsidRDefault="004764C3" w:rsidP="004764C3">
            <w:pPr>
              <w:jc w:val="center"/>
              <w:rPr>
                <w:sz w:val="18"/>
                <w:szCs w:val="18"/>
              </w:rPr>
            </w:pPr>
          </w:p>
          <w:p w14:paraId="76FF3D35" w14:textId="77777777" w:rsidR="004764C3" w:rsidRDefault="004764C3" w:rsidP="004764C3">
            <w:pPr>
              <w:jc w:val="center"/>
              <w:rPr>
                <w:sz w:val="18"/>
                <w:szCs w:val="18"/>
              </w:rPr>
            </w:pPr>
          </w:p>
          <w:p w14:paraId="38DC246C" w14:textId="77777777" w:rsidR="004764C3" w:rsidRDefault="004764C3" w:rsidP="004764C3">
            <w:pPr>
              <w:jc w:val="center"/>
              <w:rPr>
                <w:sz w:val="18"/>
                <w:szCs w:val="18"/>
              </w:rPr>
            </w:pPr>
            <w:r>
              <w:rPr>
                <w:sz w:val="18"/>
                <w:szCs w:val="18"/>
              </w:rPr>
              <w:t>-</w:t>
            </w:r>
          </w:p>
          <w:p w14:paraId="706E1AF9" w14:textId="77777777" w:rsidR="004764C3" w:rsidRDefault="004764C3" w:rsidP="004764C3">
            <w:pPr>
              <w:jc w:val="center"/>
              <w:rPr>
                <w:sz w:val="18"/>
                <w:szCs w:val="18"/>
              </w:rPr>
            </w:pPr>
            <w:r>
              <w:rPr>
                <w:sz w:val="18"/>
                <w:szCs w:val="18"/>
              </w:rPr>
              <w:t>-</w:t>
            </w:r>
          </w:p>
          <w:p w14:paraId="4B0DB732" w14:textId="77777777" w:rsidR="004764C3" w:rsidRDefault="004764C3" w:rsidP="004764C3">
            <w:pPr>
              <w:jc w:val="center"/>
              <w:rPr>
                <w:sz w:val="18"/>
                <w:szCs w:val="18"/>
              </w:rPr>
            </w:pPr>
            <w:r>
              <w:rPr>
                <w:sz w:val="18"/>
                <w:szCs w:val="18"/>
              </w:rPr>
              <w:t>-</w:t>
            </w:r>
          </w:p>
          <w:p w14:paraId="6839D300" w14:textId="77777777" w:rsidR="004764C3" w:rsidRDefault="004764C3" w:rsidP="004764C3">
            <w:pPr>
              <w:jc w:val="center"/>
              <w:rPr>
                <w:sz w:val="18"/>
                <w:szCs w:val="18"/>
              </w:rPr>
            </w:pPr>
            <w:r>
              <w:rPr>
                <w:sz w:val="18"/>
                <w:szCs w:val="18"/>
              </w:rPr>
              <w:t>-</w:t>
            </w:r>
          </w:p>
          <w:p w14:paraId="0D609F0A" w14:textId="77777777" w:rsidR="004764C3" w:rsidRDefault="004764C3" w:rsidP="004764C3">
            <w:pPr>
              <w:jc w:val="center"/>
              <w:rPr>
                <w:sz w:val="18"/>
                <w:szCs w:val="18"/>
              </w:rPr>
            </w:pPr>
            <w:r>
              <w:rPr>
                <w:sz w:val="18"/>
                <w:szCs w:val="18"/>
              </w:rPr>
              <w:t>-</w:t>
            </w:r>
          </w:p>
          <w:p w14:paraId="4EC1F5A9" w14:textId="77777777" w:rsidR="004764C3" w:rsidRDefault="004764C3" w:rsidP="004764C3">
            <w:pPr>
              <w:jc w:val="center"/>
              <w:rPr>
                <w:sz w:val="18"/>
                <w:szCs w:val="18"/>
              </w:rPr>
            </w:pPr>
            <w:r>
              <w:rPr>
                <w:sz w:val="18"/>
                <w:szCs w:val="18"/>
              </w:rPr>
              <w:t>-</w:t>
            </w:r>
          </w:p>
          <w:p w14:paraId="01FA22A0" w14:textId="77777777" w:rsidR="004764C3" w:rsidRPr="00BC0CDB" w:rsidRDefault="004764C3" w:rsidP="004764C3">
            <w:pPr>
              <w:jc w:val="center"/>
              <w:rPr>
                <w:sz w:val="8"/>
                <w:szCs w:val="8"/>
              </w:rPr>
            </w:pPr>
          </w:p>
          <w:p w14:paraId="740EF983" w14:textId="77777777" w:rsidR="004764C3" w:rsidRPr="00447990" w:rsidRDefault="004764C3" w:rsidP="004764C3">
            <w:pPr>
              <w:jc w:val="center"/>
              <w:rPr>
                <w:sz w:val="18"/>
                <w:szCs w:val="18"/>
              </w:rPr>
            </w:pPr>
            <w:r>
              <w:rPr>
                <w:sz w:val="18"/>
                <w:szCs w:val="18"/>
              </w:rPr>
              <w:t>-</w:t>
            </w:r>
          </w:p>
        </w:tc>
      </w:tr>
      <w:tr w:rsidR="004764C3" w14:paraId="5DCC8C5C" w14:textId="77777777" w:rsidTr="004764C3">
        <w:trPr>
          <w:trHeight w:val="3057"/>
        </w:trPr>
        <w:tc>
          <w:tcPr>
            <w:tcW w:w="1159" w:type="dxa"/>
            <w:tcBorders>
              <w:top w:val="single" w:sz="4" w:space="0" w:color="auto"/>
              <w:bottom w:val="single" w:sz="8" w:space="0" w:color="auto"/>
            </w:tcBorders>
          </w:tcPr>
          <w:p w14:paraId="406E8A6C" w14:textId="77777777" w:rsidR="004764C3" w:rsidRDefault="004764C3" w:rsidP="004764C3">
            <w:pPr>
              <w:rPr>
                <w:sz w:val="18"/>
                <w:szCs w:val="18"/>
              </w:rPr>
            </w:pPr>
            <w:r>
              <w:rPr>
                <w:sz w:val="18"/>
                <w:szCs w:val="18"/>
              </w:rPr>
              <w:t>Dysphagia/ Pharyngeal Constrictor</w:t>
            </w:r>
          </w:p>
        </w:tc>
        <w:tc>
          <w:tcPr>
            <w:tcW w:w="2310" w:type="dxa"/>
            <w:tcBorders>
              <w:top w:val="single" w:sz="4" w:space="0" w:color="auto"/>
              <w:bottom w:val="single" w:sz="8" w:space="0" w:color="auto"/>
            </w:tcBorders>
          </w:tcPr>
          <w:p w14:paraId="6BC123BA" w14:textId="77777777" w:rsidR="004764C3" w:rsidRPr="0076095D" w:rsidRDefault="004764C3" w:rsidP="004764C3">
            <w:pPr>
              <w:rPr>
                <w:i/>
                <w:iCs/>
                <w:sz w:val="18"/>
                <w:szCs w:val="18"/>
              </w:rPr>
            </w:pPr>
            <w:r w:rsidRPr="00BE60CF">
              <w:rPr>
                <w:i/>
                <w:iCs/>
                <w:sz w:val="18"/>
                <w:szCs w:val="18"/>
              </w:rPr>
              <w:t>MDASI Summary Scores</w:t>
            </w:r>
            <w:r>
              <w:rPr>
                <w:i/>
                <w:iCs/>
                <w:sz w:val="18"/>
                <w:szCs w:val="18"/>
              </w:rPr>
              <w:t xml:space="preserve"> and  Relevant Items</w:t>
            </w:r>
          </w:p>
          <w:p w14:paraId="6B84963F" w14:textId="77777777" w:rsidR="004764C3" w:rsidRPr="0076095D" w:rsidRDefault="004764C3" w:rsidP="004764C3">
            <w:pPr>
              <w:rPr>
                <w:sz w:val="18"/>
                <w:szCs w:val="18"/>
              </w:rPr>
            </w:pPr>
            <w:r>
              <w:rPr>
                <w:sz w:val="18"/>
                <w:szCs w:val="18"/>
              </w:rPr>
              <w:t xml:space="preserve">   </w:t>
            </w:r>
            <w:r w:rsidRPr="0076095D">
              <w:rPr>
                <w:sz w:val="18"/>
                <w:szCs w:val="18"/>
              </w:rPr>
              <w:t>Core</w:t>
            </w:r>
          </w:p>
          <w:p w14:paraId="5884DC81" w14:textId="77777777" w:rsidR="004764C3" w:rsidRPr="0076095D" w:rsidRDefault="004764C3" w:rsidP="004764C3">
            <w:pPr>
              <w:rPr>
                <w:sz w:val="18"/>
                <w:szCs w:val="18"/>
              </w:rPr>
            </w:pPr>
            <w:r>
              <w:rPr>
                <w:sz w:val="18"/>
                <w:szCs w:val="18"/>
              </w:rPr>
              <w:t xml:space="preserve">   </w:t>
            </w:r>
            <w:r w:rsidRPr="0076095D">
              <w:rPr>
                <w:sz w:val="18"/>
                <w:szCs w:val="18"/>
              </w:rPr>
              <w:t>Head &amp; Neck</w:t>
            </w:r>
          </w:p>
          <w:p w14:paraId="7C0C372C" w14:textId="77777777" w:rsidR="004764C3" w:rsidRDefault="004764C3" w:rsidP="004764C3">
            <w:pPr>
              <w:pStyle w:val="ListParagraph"/>
              <w:numPr>
                <w:ilvl w:val="0"/>
                <w:numId w:val="1"/>
              </w:numPr>
              <w:ind w:left="455" w:hanging="141"/>
              <w:rPr>
                <w:sz w:val="18"/>
                <w:szCs w:val="18"/>
              </w:rPr>
            </w:pPr>
            <w:r w:rsidRPr="0076095D">
              <w:rPr>
                <w:sz w:val="18"/>
                <w:szCs w:val="18"/>
              </w:rPr>
              <w:t>Swallowing/Chewing</w:t>
            </w:r>
          </w:p>
          <w:p w14:paraId="7BAD8BEA" w14:textId="77777777" w:rsidR="004764C3" w:rsidRDefault="004764C3" w:rsidP="004764C3">
            <w:pPr>
              <w:pStyle w:val="ListParagraph"/>
              <w:numPr>
                <w:ilvl w:val="0"/>
                <w:numId w:val="1"/>
              </w:numPr>
              <w:ind w:left="455" w:hanging="141"/>
              <w:rPr>
                <w:sz w:val="18"/>
                <w:szCs w:val="18"/>
              </w:rPr>
            </w:pPr>
            <w:r>
              <w:rPr>
                <w:sz w:val="18"/>
                <w:szCs w:val="18"/>
              </w:rPr>
              <w:t>Choking/Coughing</w:t>
            </w:r>
          </w:p>
          <w:p w14:paraId="4BDD96CE" w14:textId="77777777" w:rsidR="004764C3" w:rsidRPr="0076095D" w:rsidRDefault="004764C3" w:rsidP="004764C3">
            <w:pPr>
              <w:pStyle w:val="ListParagraph"/>
              <w:numPr>
                <w:ilvl w:val="0"/>
                <w:numId w:val="1"/>
              </w:numPr>
              <w:ind w:left="455" w:hanging="141"/>
              <w:rPr>
                <w:sz w:val="18"/>
                <w:szCs w:val="18"/>
              </w:rPr>
            </w:pPr>
            <w:r>
              <w:rPr>
                <w:sz w:val="18"/>
                <w:szCs w:val="18"/>
              </w:rPr>
              <w:t>Taste</w:t>
            </w:r>
          </w:p>
          <w:p w14:paraId="0EEF2DFD" w14:textId="77777777" w:rsidR="004764C3" w:rsidRPr="0076095D" w:rsidRDefault="004764C3" w:rsidP="004764C3">
            <w:pPr>
              <w:rPr>
                <w:sz w:val="18"/>
                <w:szCs w:val="18"/>
              </w:rPr>
            </w:pPr>
            <w:r>
              <w:rPr>
                <w:sz w:val="18"/>
                <w:szCs w:val="18"/>
              </w:rPr>
              <w:t xml:space="preserve">   </w:t>
            </w:r>
            <w:r w:rsidRPr="0076095D">
              <w:rPr>
                <w:sz w:val="18"/>
                <w:szCs w:val="18"/>
              </w:rPr>
              <w:t>Interference</w:t>
            </w:r>
          </w:p>
          <w:p w14:paraId="08C3EB86" w14:textId="77777777" w:rsidR="004764C3" w:rsidRPr="00467F72" w:rsidRDefault="004764C3" w:rsidP="004764C3">
            <w:pPr>
              <w:rPr>
                <w:sz w:val="8"/>
                <w:szCs w:val="8"/>
              </w:rPr>
            </w:pPr>
          </w:p>
          <w:p w14:paraId="5F2F3863" w14:textId="77777777" w:rsidR="004764C3" w:rsidRPr="00BE60CF" w:rsidRDefault="004764C3" w:rsidP="004764C3">
            <w:pPr>
              <w:rPr>
                <w:i/>
                <w:iCs/>
                <w:sz w:val="18"/>
                <w:szCs w:val="18"/>
              </w:rPr>
            </w:pPr>
            <w:r w:rsidRPr="00BE60CF">
              <w:rPr>
                <w:i/>
                <w:iCs/>
                <w:sz w:val="18"/>
                <w:szCs w:val="18"/>
              </w:rPr>
              <w:t>MDADI Summary Scores</w:t>
            </w:r>
          </w:p>
          <w:p w14:paraId="31931D76" w14:textId="77777777" w:rsidR="004764C3" w:rsidRPr="0076095D" w:rsidRDefault="004764C3" w:rsidP="004764C3">
            <w:pPr>
              <w:rPr>
                <w:sz w:val="18"/>
                <w:szCs w:val="18"/>
              </w:rPr>
            </w:pPr>
            <w:r>
              <w:rPr>
                <w:sz w:val="18"/>
                <w:szCs w:val="18"/>
              </w:rPr>
              <w:t xml:space="preserve">   </w:t>
            </w:r>
            <w:r w:rsidRPr="0076095D">
              <w:rPr>
                <w:sz w:val="18"/>
                <w:szCs w:val="18"/>
              </w:rPr>
              <w:t>Composite</w:t>
            </w:r>
          </w:p>
          <w:p w14:paraId="73DDF621" w14:textId="77777777" w:rsidR="004764C3" w:rsidRPr="0076095D" w:rsidRDefault="004764C3" w:rsidP="004764C3">
            <w:pPr>
              <w:rPr>
                <w:sz w:val="18"/>
                <w:szCs w:val="18"/>
              </w:rPr>
            </w:pPr>
            <w:r>
              <w:rPr>
                <w:sz w:val="18"/>
                <w:szCs w:val="18"/>
              </w:rPr>
              <w:t xml:space="preserve">   </w:t>
            </w:r>
            <w:r w:rsidRPr="0076095D">
              <w:rPr>
                <w:sz w:val="18"/>
                <w:szCs w:val="18"/>
              </w:rPr>
              <w:t>Physical</w:t>
            </w:r>
          </w:p>
          <w:p w14:paraId="25384E05" w14:textId="77777777" w:rsidR="004764C3" w:rsidRPr="0076095D" w:rsidRDefault="004764C3" w:rsidP="004764C3">
            <w:pPr>
              <w:rPr>
                <w:sz w:val="18"/>
                <w:szCs w:val="18"/>
              </w:rPr>
            </w:pPr>
            <w:r>
              <w:rPr>
                <w:sz w:val="18"/>
                <w:szCs w:val="18"/>
              </w:rPr>
              <w:t xml:space="preserve">   </w:t>
            </w:r>
            <w:r w:rsidRPr="0076095D">
              <w:rPr>
                <w:sz w:val="18"/>
                <w:szCs w:val="18"/>
              </w:rPr>
              <w:t>Emotional</w:t>
            </w:r>
          </w:p>
          <w:p w14:paraId="7C15DD5F" w14:textId="77777777" w:rsidR="004764C3" w:rsidRPr="0076095D" w:rsidRDefault="004764C3" w:rsidP="004764C3">
            <w:pPr>
              <w:rPr>
                <w:sz w:val="18"/>
                <w:szCs w:val="18"/>
              </w:rPr>
            </w:pPr>
            <w:r>
              <w:rPr>
                <w:sz w:val="18"/>
                <w:szCs w:val="18"/>
              </w:rPr>
              <w:t xml:space="preserve">   </w:t>
            </w:r>
            <w:r w:rsidRPr="0076095D">
              <w:rPr>
                <w:sz w:val="18"/>
                <w:szCs w:val="18"/>
              </w:rPr>
              <w:t>Functional</w:t>
            </w:r>
          </w:p>
          <w:p w14:paraId="6DDA7142" w14:textId="77777777" w:rsidR="004764C3" w:rsidRPr="00447990" w:rsidRDefault="004764C3" w:rsidP="004764C3">
            <w:pPr>
              <w:rPr>
                <w:sz w:val="18"/>
                <w:szCs w:val="18"/>
              </w:rPr>
            </w:pPr>
            <w:r>
              <w:rPr>
                <w:sz w:val="18"/>
                <w:szCs w:val="18"/>
              </w:rPr>
              <w:t xml:space="preserve">   </w:t>
            </w:r>
            <w:r w:rsidRPr="0076095D">
              <w:rPr>
                <w:sz w:val="18"/>
                <w:szCs w:val="18"/>
              </w:rPr>
              <w:t>General</w:t>
            </w:r>
          </w:p>
        </w:tc>
        <w:tc>
          <w:tcPr>
            <w:tcW w:w="1988" w:type="dxa"/>
            <w:tcBorders>
              <w:left w:val="nil"/>
              <w:bottom w:val="single" w:sz="4" w:space="0" w:color="auto"/>
            </w:tcBorders>
          </w:tcPr>
          <w:p w14:paraId="7037D29B" w14:textId="77777777" w:rsidR="004764C3" w:rsidRDefault="004764C3" w:rsidP="004764C3">
            <w:pPr>
              <w:jc w:val="center"/>
              <w:rPr>
                <w:sz w:val="18"/>
                <w:szCs w:val="18"/>
              </w:rPr>
            </w:pPr>
          </w:p>
          <w:p w14:paraId="28977839" w14:textId="77777777" w:rsidR="004764C3" w:rsidRDefault="004764C3" w:rsidP="004764C3">
            <w:pPr>
              <w:jc w:val="center"/>
              <w:rPr>
                <w:sz w:val="18"/>
                <w:szCs w:val="18"/>
              </w:rPr>
            </w:pPr>
          </w:p>
          <w:p w14:paraId="55EBFC8C" w14:textId="77777777" w:rsidR="004764C3" w:rsidRDefault="004764C3" w:rsidP="004764C3">
            <w:pPr>
              <w:jc w:val="center"/>
              <w:rPr>
                <w:sz w:val="18"/>
                <w:szCs w:val="18"/>
              </w:rPr>
            </w:pPr>
            <w:r>
              <w:rPr>
                <w:sz w:val="18"/>
                <w:szCs w:val="18"/>
              </w:rPr>
              <w:t>5.1 (</w:t>
            </w:r>
            <w:r>
              <w:rPr>
                <w:rFonts w:eastAsiaTheme="minorEastAsia"/>
                <w:sz w:val="18"/>
                <w:szCs w:val="18"/>
              </w:rPr>
              <w:t>3.0) / 4.8 (3.3)</w:t>
            </w:r>
          </w:p>
          <w:p w14:paraId="59445888" w14:textId="77777777" w:rsidR="004764C3" w:rsidRDefault="004764C3" w:rsidP="004764C3">
            <w:pPr>
              <w:jc w:val="center"/>
              <w:rPr>
                <w:rFonts w:eastAsiaTheme="minorEastAsia"/>
                <w:sz w:val="18"/>
                <w:szCs w:val="18"/>
              </w:rPr>
            </w:pPr>
            <w:r>
              <w:rPr>
                <w:sz w:val="18"/>
                <w:szCs w:val="18"/>
              </w:rPr>
              <w:t>5.1 (</w:t>
            </w:r>
            <w:r>
              <w:rPr>
                <w:rFonts w:eastAsiaTheme="minorEastAsia"/>
                <w:sz w:val="18"/>
                <w:szCs w:val="18"/>
              </w:rPr>
              <w:t>3.1) / 4.5 (3.2)</w:t>
            </w:r>
          </w:p>
          <w:p w14:paraId="2E0532CC" w14:textId="77777777" w:rsidR="004764C3" w:rsidRDefault="004764C3" w:rsidP="004764C3">
            <w:pPr>
              <w:jc w:val="center"/>
              <w:rPr>
                <w:rFonts w:eastAsiaTheme="minorEastAsia"/>
                <w:sz w:val="18"/>
                <w:szCs w:val="18"/>
              </w:rPr>
            </w:pPr>
            <w:r>
              <w:rPr>
                <w:sz w:val="18"/>
                <w:szCs w:val="18"/>
              </w:rPr>
              <w:t>2.6 (</w:t>
            </w:r>
            <w:r>
              <w:rPr>
                <w:rFonts w:eastAsiaTheme="minorEastAsia"/>
                <w:sz w:val="18"/>
                <w:szCs w:val="18"/>
              </w:rPr>
              <w:t>3.0) / 2.6 (3.0)</w:t>
            </w:r>
          </w:p>
          <w:p w14:paraId="187A8A56" w14:textId="77777777" w:rsidR="004764C3" w:rsidRDefault="004764C3" w:rsidP="004764C3">
            <w:pPr>
              <w:jc w:val="center"/>
              <w:rPr>
                <w:rFonts w:eastAsiaTheme="minorEastAsia"/>
                <w:sz w:val="18"/>
                <w:szCs w:val="18"/>
              </w:rPr>
            </w:pPr>
            <w:r>
              <w:rPr>
                <w:sz w:val="18"/>
                <w:szCs w:val="18"/>
              </w:rPr>
              <w:t>1.6 (</w:t>
            </w:r>
            <w:r>
              <w:rPr>
                <w:rFonts w:eastAsiaTheme="minorEastAsia"/>
                <w:sz w:val="18"/>
                <w:szCs w:val="18"/>
              </w:rPr>
              <w:t>2.4) / 1.9 (2.5)</w:t>
            </w:r>
          </w:p>
          <w:p w14:paraId="3019D0FF" w14:textId="77777777" w:rsidR="004764C3" w:rsidRDefault="004764C3" w:rsidP="004764C3">
            <w:pPr>
              <w:jc w:val="center"/>
              <w:rPr>
                <w:rFonts w:eastAsiaTheme="minorEastAsia"/>
                <w:sz w:val="18"/>
                <w:szCs w:val="18"/>
              </w:rPr>
            </w:pPr>
            <w:r>
              <w:rPr>
                <w:rFonts w:eastAsiaTheme="minorEastAsia"/>
                <w:sz w:val="18"/>
                <w:szCs w:val="18"/>
              </w:rPr>
              <w:t>2.9 (3.1) / 3.1 (3.0)</w:t>
            </w:r>
          </w:p>
          <w:p w14:paraId="6973929D" w14:textId="77777777" w:rsidR="004764C3" w:rsidRDefault="004764C3" w:rsidP="004764C3">
            <w:pPr>
              <w:jc w:val="center"/>
              <w:rPr>
                <w:sz w:val="18"/>
                <w:szCs w:val="18"/>
              </w:rPr>
            </w:pPr>
            <w:r>
              <w:rPr>
                <w:sz w:val="18"/>
                <w:szCs w:val="18"/>
              </w:rPr>
              <w:t>2.7 (2.8) / 2.4 (2.8)</w:t>
            </w:r>
          </w:p>
          <w:p w14:paraId="11CC71EC" w14:textId="77777777" w:rsidR="004764C3" w:rsidRPr="00467F72" w:rsidRDefault="004764C3" w:rsidP="004764C3">
            <w:pPr>
              <w:jc w:val="center"/>
              <w:rPr>
                <w:sz w:val="8"/>
                <w:szCs w:val="8"/>
              </w:rPr>
            </w:pPr>
          </w:p>
          <w:p w14:paraId="6B3B18E3" w14:textId="77777777" w:rsidR="004764C3" w:rsidRDefault="004764C3" w:rsidP="004764C3">
            <w:pPr>
              <w:jc w:val="center"/>
              <w:rPr>
                <w:sz w:val="18"/>
                <w:szCs w:val="18"/>
              </w:rPr>
            </w:pPr>
          </w:p>
          <w:p w14:paraId="5536B878" w14:textId="77777777" w:rsidR="004764C3" w:rsidRPr="002B21EE" w:rsidRDefault="004764C3" w:rsidP="004764C3">
            <w:pPr>
              <w:jc w:val="center"/>
              <w:rPr>
                <w:b/>
                <w:bCs/>
                <w:sz w:val="18"/>
                <w:szCs w:val="18"/>
              </w:rPr>
            </w:pPr>
            <w:r w:rsidRPr="002B21EE">
              <w:rPr>
                <w:b/>
                <w:bCs/>
                <w:sz w:val="18"/>
                <w:szCs w:val="18"/>
              </w:rPr>
              <w:t>41.1 (14.9) / 45.9 (13.7)</w:t>
            </w:r>
          </w:p>
          <w:p w14:paraId="2F4FC51D" w14:textId="77777777" w:rsidR="004764C3" w:rsidRPr="002B21EE" w:rsidRDefault="004764C3" w:rsidP="004764C3">
            <w:pPr>
              <w:jc w:val="center"/>
              <w:rPr>
                <w:b/>
                <w:bCs/>
                <w:sz w:val="18"/>
                <w:szCs w:val="18"/>
              </w:rPr>
            </w:pPr>
            <w:r w:rsidRPr="002B21EE">
              <w:rPr>
                <w:b/>
                <w:bCs/>
                <w:sz w:val="18"/>
                <w:szCs w:val="18"/>
              </w:rPr>
              <w:t>44.7 (18.2) / 49.9 (16.2)</w:t>
            </w:r>
          </w:p>
          <w:p w14:paraId="2249A422" w14:textId="77777777" w:rsidR="004764C3" w:rsidRDefault="004764C3" w:rsidP="004764C3">
            <w:pPr>
              <w:jc w:val="center"/>
              <w:rPr>
                <w:sz w:val="18"/>
                <w:szCs w:val="18"/>
              </w:rPr>
            </w:pPr>
            <w:r>
              <w:rPr>
                <w:sz w:val="18"/>
                <w:szCs w:val="18"/>
              </w:rPr>
              <w:t>40.2 (14.5) / 44.5 (14.9)</w:t>
            </w:r>
          </w:p>
          <w:p w14:paraId="7E2A6179" w14:textId="77777777" w:rsidR="004764C3" w:rsidRPr="002B21EE" w:rsidRDefault="004764C3" w:rsidP="004764C3">
            <w:pPr>
              <w:jc w:val="center"/>
              <w:rPr>
                <w:b/>
                <w:bCs/>
                <w:sz w:val="18"/>
                <w:szCs w:val="18"/>
              </w:rPr>
            </w:pPr>
            <w:r w:rsidRPr="002B21EE">
              <w:rPr>
                <w:b/>
                <w:bCs/>
                <w:sz w:val="18"/>
                <w:szCs w:val="18"/>
              </w:rPr>
              <w:t>36.5 (15.5) / 41.4 (14.9)</w:t>
            </w:r>
          </w:p>
          <w:p w14:paraId="3AEA56D8" w14:textId="77777777" w:rsidR="004764C3" w:rsidRPr="00447990" w:rsidRDefault="004764C3" w:rsidP="004764C3">
            <w:pPr>
              <w:jc w:val="center"/>
              <w:rPr>
                <w:sz w:val="18"/>
                <w:szCs w:val="18"/>
              </w:rPr>
            </w:pPr>
            <w:r>
              <w:rPr>
                <w:sz w:val="18"/>
                <w:szCs w:val="18"/>
              </w:rPr>
              <w:t>40.7 (24.0) / 46.7 (24.6)</w:t>
            </w:r>
          </w:p>
        </w:tc>
        <w:tc>
          <w:tcPr>
            <w:tcW w:w="779" w:type="dxa"/>
            <w:gridSpan w:val="2"/>
            <w:tcBorders>
              <w:left w:val="nil"/>
              <w:bottom w:val="single" w:sz="4" w:space="0" w:color="auto"/>
            </w:tcBorders>
          </w:tcPr>
          <w:p w14:paraId="4B1267EC" w14:textId="77777777" w:rsidR="004764C3" w:rsidRDefault="004764C3" w:rsidP="004764C3">
            <w:pPr>
              <w:jc w:val="center"/>
              <w:rPr>
                <w:sz w:val="18"/>
                <w:szCs w:val="18"/>
              </w:rPr>
            </w:pPr>
          </w:p>
          <w:p w14:paraId="1C299F34" w14:textId="77777777" w:rsidR="004764C3" w:rsidRDefault="004764C3" w:rsidP="004764C3">
            <w:pPr>
              <w:jc w:val="center"/>
              <w:rPr>
                <w:sz w:val="18"/>
                <w:szCs w:val="18"/>
              </w:rPr>
            </w:pPr>
          </w:p>
          <w:p w14:paraId="03CD58E6" w14:textId="77777777" w:rsidR="004764C3" w:rsidRDefault="004764C3" w:rsidP="004764C3">
            <w:pPr>
              <w:jc w:val="center"/>
              <w:rPr>
                <w:sz w:val="18"/>
                <w:szCs w:val="18"/>
              </w:rPr>
            </w:pPr>
            <w:r>
              <w:rPr>
                <w:sz w:val="18"/>
                <w:szCs w:val="18"/>
              </w:rPr>
              <w:t>-</w:t>
            </w:r>
          </w:p>
          <w:p w14:paraId="77D81C35" w14:textId="77777777" w:rsidR="004764C3" w:rsidRDefault="004764C3" w:rsidP="004764C3">
            <w:pPr>
              <w:jc w:val="center"/>
              <w:rPr>
                <w:sz w:val="18"/>
                <w:szCs w:val="18"/>
              </w:rPr>
            </w:pPr>
            <w:r>
              <w:rPr>
                <w:sz w:val="18"/>
                <w:szCs w:val="18"/>
              </w:rPr>
              <w:t>-</w:t>
            </w:r>
          </w:p>
          <w:p w14:paraId="38BF2759" w14:textId="77777777" w:rsidR="004764C3" w:rsidRDefault="004764C3" w:rsidP="004764C3">
            <w:pPr>
              <w:jc w:val="center"/>
              <w:rPr>
                <w:sz w:val="18"/>
                <w:szCs w:val="18"/>
              </w:rPr>
            </w:pPr>
            <w:r>
              <w:rPr>
                <w:sz w:val="18"/>
                <w:szCs w:val="18"/>
              </w:rPr>
              <w:t>-</w:t>
            </w:r>
          </w:p>
          <w:p w14:paraId="1855522F" w14:textId="77777777" w:rsidR="004764C3" w:rsidRDefault="004764C3" w:rsidP="004764C3">
            <w:pPr>
              <w:jc w:val="center"/>
              <w:rPr>
                <w:sz w:val="18"/>
                <w:szCs w:val="18"/>
              </w:rPr>
            </w:pPr>
            <w:r>
              <w:rPr>
                <w:sz w:val="18"/>
                <w:szCs w:val="18"/>
              </w:rPr>
              <w:t>-</w:t>
            </w:r>
          </w:p>
          <w:p w14:paraId="1C3E882E" w14:textId="77777777" w:rsidR="004764C3" w:rsidRDefault="004764C3" w:rsidP="004764C3">
            <w:pPr>
              <w:jc w:val="center"/>
              <w:rPr>
                <w:sz w:val="18"/>
                <w:szCs w:val="18"/>
              </w:rPr>
            </w:pPr>
            <w:r>
              <w:rPr>
                <w:sz w:val="18"/>
                <w:szCs w:val="18"/>
              </w:rPr>
              <w:t>-</w:t>
            </w:r>
          </w:p>
          <w:p w14:paraId="25FAFB8B" w14:textId="77777777" w:rsidR="004764C3" w:rsidRDefault="004764C3" w:rsidP="004764C3">
            <w:pPr>
              <w:jc w:val="center"/>
              <w:rPr>
                <w:sz w:val="18"/>
                <w:szCs w:val="18"/>
              </w:rPr>
            </w:pPr>
            <w:r>
              <w:rPr>
                <w:sz w:val="18"/>
                <w:szCs w:val="18"/>
              </w:rPr>
              <w:t>-</w:t>
            </w:r>
          </w:p>
          <w:p w14:paraId="2890CB21" w14:textId="77777777" w:rsidR="004764C3" w:rsidRPr="00467F72" w:rsidRDefault="004764C3" w:rsidP="004764C3">
            <w:pPr>
              <w:jc w:val="center"/>
              <w:rPr>
                <w:sz w:val="8"/>
                <w:szCs w:val="8"/>
              </w:rPr>
            </w:pPr>
          </w:p>
          <w:p w14:paraId="55CD7D57" w14:textId="77777777" w:rsidR="004764C3" w:rsidRDefault="004764C3" w:rsidP="004764C3">
            <w:pPr>
              <w:jc w:val="center"/>
              <w:rPr>
                <w:sz w:val="18"/>
                <w:szCs w:val="18"/>
              </w:rPr>
            </w:pPr>
          </w:p>
          <w:p w14:paraId="474E4FF7" w14:textId="77777777" w:rsidR="004764C3" w:rsidRPr="002B21EE" w:rsidRDefault="004764C3" w:rsidP="004764C3">
            <w:pPr>
              <w:jc w:val="center"/>
              <w:rPr>
                <w:b/>
                <w:bCs/>
                <w:sz w:val="18"/>
                <w:szCs w:val="18"/>
              </w:rPr>
            </w:pPr>
            <w:r w:rsidRPr="002B21EE">
              <w:rPr>
                <w:b/>
                <w:bCs/>
                <w:sz w:val="18"/>
                <w:szCs w:val="18"/>
              </w:rPr>
              <w:t>2.30</w:t>
            </w:r>
          </w:p>
          <w:p w14:paraId="225E9D02" w14:textId="77777777" w:rsidR="004764C3" w:rsidRPr="002B21EE" w:rsidRDefault="004764C3" w:rsidP="004764C3">
            <w:pPr>
              <w:jc w:val="center"/>
              <w:rPr>
                <w:b/>
                <w:bCs/>
                <w:sz w:val="18"/>
                <w:szCs w:val="18"/>
              </w:rPr>
            </w:pPr>
            <w:r w:rsidRPr="002B21EE">
              <w:rPr>
                <w:b/>
                <w:bCs/>
                <w:sz w:val="18"/>
                <w:szCs w:val="18"/>
              </w:rPr>
              <w:t>2.15</w:t>
            </w:r>
          </w:p>
          <w:p w14:paraId="22BA2D3F" w14:textId="77777777" w:rsidR="004764C3" w:rsidRDefault="004764C3" w:rsidP="004764C3">
            <w:pPr>
              <w:jc w:val="center"/>
              <w:rPr>
                <w:sz w:val="18"/>
                <w:szCs w:val="18"/>
              </w:rPr>
            </w:pPr>
            <w:r>
              <w:rPr>
                <w:sz w:val="18"/>
                <w:szCs w:val="18"/>
              </w:rPr>
              <w:t>-</w:t>
            </w:r>
          </w:p>
          <w:p w14:paraId="5B66835B" w14:textId="77777777" w:rsidR="004764C3" w:rsidRDefault="004764C3" w:rsidP="004764C3">
            <w:pPr>
              <w:jc w:val="center"/>
              <w:rPr>
                <w:sz w:val="18"/>
                <w:szCs w:val="18"/>
              </w:rPr>
            </w:pPr>
            <w:r>
              <w:rPr>
                <w:sz w:val="18"/>
                <w:szCs w:val="18"/>
              </w:rPr>
              <w:t>-</w:t>
            </w:r>
          </w:p>
          <w:p w14:paraId="06CA201D" w14:textId="77777777" w:rsidR="004764C3" w:rsidRDefault="004764C3" w:rsidP="004764C3">
            <w:pPr>
              <w:jc w:val="center"/>
              <w:rPr>
                <w:sz w:val="18"/>
                <w:szCs w:val="18"/>
              </w:rPr>
            </w:pPr>
            <w:r>
              <w:rPr>
                <w:sz w:val="18"/>
                <w:szCs w:val="18"/>
              </w:rPr>
              <w:t>-</w:t>
            </w:r>
          </w:p>
        </w:tc>
        <w:tc>
          <w:tcPr>
            <w:tcW w:w="2030" w:type="dxa"/>
            <w:tcBorders>
              <w:left w:val="nil"/>
              <w:bottom w:val="single" w:sz="4" w:space="0" w:color="auto"/>
            </w:tcBorders>
          </w:tcPr>
          <w:p w14:paraId="133EBB26" w14:textId="77777777" w:rsidR="004764C3" w:rsidRDefault="004764C3" w:rsidP="004764C3">
            <w:pPr>
              <w:jc w:val="center"/>
              <w:rPr>
                <w:sz w:val="18"/>
                <w:szCs w:val="18"/>
              </w:rPr>
            </w:pPr>
          </w:p>
          <w:p w14:paraId="689E66A3" w14:textId="77777777" w:rsidR="004764C3" w:rsidRDefault="004764C3" w:rsidP="004764C3">
            <w:pPr>
              <w:jc w:val="center"/>
              <w:rPr>
                <w:sz w:val="18"/>
                <w:szCs w:val="18"/>
              </w:rPr>
            </w:pPr>
          </w:p>
          <w:p w14:paraId="1FD46025" w14:textId="77777777" w:rsidR="004764C3" w:rsidRDefault="004764C3" w:rsidP="004764C3">
            <w:pPr>
              <w:jc w:val="center"/>
              <w:rPr>
                <w:rFonts w:eastAsiaTheme="minorEastAsia"/>
                <w:sz w:val="18"/>
                <w:szCs w:val="18"/>
              </w:rPr>
            </w:pPr>
            <w:r>
              <w:rPr>
                <w:sz w:val="18"/>
                <w:szCs w:val="18"/>
              </w:rPr>
              <w:t>5.0 (</w:t>
            </w:r>
            <w:r>
              <w:rPr>
                <w:rFonts w:eastAsiaTheme="minorEastAsia"/>
                <w:sz w:val="18"/>
                <w:szCs w:val="18"/>
              </w:rPr>
              <w:t>2.9) / 4.9 (3.3)</w:t>
            </w:r>
          </w:p>
          <w:p w14:paraId="3179389E" w14:textId="77777777" w:rsidR="004764C3" w:rsidRDefault="004764C3" w:rsidP="004764C3">
            <w:pPr>
              <w:jc w:val="center"/>
              <w:rPr>
                <w:rFonts w:eastAsiaTheme="minorEastAsia"/>
                <w:sz w:val="18"/>
                <w:szCs w:val="18"/>
              </w:rPr>
            </w:pPr>
            <w:r>
              <w:rPr>
                <w:rFonts w:eastAsiaTheme="minorEastAsia"/>
                <w:sz w:val="18"/>
                <w:szCs w:val="18"/>
              </w:rPr>
              <w:t>5.0 (3.1) / 4.6 (3.2)</w:t>
            </w:r>
          </w:p>
          <w:p w14:paraId="127DE2B0" w14:textId="77777777" w:rsidR="004764C3" w:rsidRDefault="004764C3" w:rsidP="004764C3">
            <w:pPr>
              <w:jc w:val="center"/>
              <w:rPr>
                <w:rFonts w:eastAsiaTheme="minorEastAsia"/>
                <w:sz w:val="18"/>
                <w:szCs w:val="18"/>
              </w:rPr>
            </w:pPr>
            <w:r>
              <w:rPr>
                <w:rFonts w:eastAsiaTheme="minorEastAsia"/>
                <w:sz w:val="18"/>
                <w:szCs w:val="18"/>
              </w:rPr>
              <w:t>2.4 (2.9) / 2.7 (3.0)</w:t>
            </w:r>
          </w:p>
          <w:p w14:paraId="026E32E3" w14:textId="77777777" w:rsidR="004764C3" w:rsidRDefault="004764C3" w:rsidP="004764C3">
            <w:pPr>
              <w:jc w:val="center"/>
              <w:rPr>
                <w:rFonts w:eastAsiaTheme="minorEastAsia"/>
                <w:sz w:val="18"/>
                <w:szCs w:val="18"/>
              </w:rPr>
            </w:pPr>
            <w:r>
              <w:rPr>
                <w:sz w:val="18"/>
                <w:szCs w:val="18"/>
              </w:rPr>
              <w:t>1.7 (</w:t>
            </w:r>
            <w:r>
              <w:rPr>
                <w:rFonts w:eastAsiaTheme="minorEastAsia"/>
                <w:sz w:val="18"/>
                <w:szCs w:val="18"/>
              </w:rPr>
              <w:t>2.4) / 1.8 (2.5)</w:t>
            </w:r>
          </w:p>
          <w:p w14:paraId="58A2E3BD" w14:textId="77777777" w:rsidR="004764C3" w:rsidRDefault="004764C3" w:rsidP="004764C3">
            <w:pPr>
              <w:jc w:val="center"/>
              <w:rPr>
                <w:rFonts w:eastAsiaTheme="minorEastAsia"/>
                <w:sz w:val="18"/>
                <w:szCs w:val="18"/>
              </w:rPr>
            </w:pPr>
            <w:r>
              <w:rPr>
                <w:rFonts w:eastAsiaTheme="minorEastAsia"/>
                <w:sz w:val="18"/>
                <w:szCs w:val="18"/>
              </w:rPr>
              <w:t>2.8 (3.1) / 3.2 (3.0)</w:t>
            </w:r>
          </w:p>
          <w:p w14:paraId="7C07A91E" w14:textId="77777777" w:rsidR="004764C3" w:rsidRDefault="004764C3" w:rsidP="004764C3">
            <w:pPr>
              <w:jc w:val="center"/>
              <w:rPr>
                <w:rFonts w:eastAsiaTheme="minorEastAsia"/>
                <w:sz w:val="18"/>
                <w:szCs w:val="18"/>
              </w:rPr>
            </w:pPr>
            <w:r>
              <w:rPr>
                <w:rFonts w:eastAsiaTheme="minorEastAsia"/>
                <w:sz w:val="18"/>
                <w:szCs w:val="18"/>
              </w:rPr>
              <w:t>2.8 (3.0) / 2.3 (2.7)</w:t>
            </w:r>
          </w:p>
          <w:p w14:paraId="4CEFE47A" w14:textId="77777777" w:rsidR="004764C3" w:rsidRPr="00467F72" w:rsidRDefault="004764C3" w:rsidP="004764C3">
            <w:pPr>
              <w:jc w:val="center"/>
              <w:rPr>
                <w:rFonts w:eastAsiaTheme="minorEastAsia"/>
                <w:sz w:val="8"/>
                <w:szCs w:val="8"/>
              </w:rPr>
            </w:pPr>
          </w:p>
          <w:p w14:paraId="2A1CEA79" w14:textId="77777777" w:rsidR="004764C3" w:rsidRDefault="004764C3" w:rsidP="004764C3">
            <w:pPr>
              <w:jc w:val="center"/>
              <w:rPr>
                <w:rFonts w:eastAsiaTheme="minorEastAsia"/>
                <w:sz w:val="18"/>
                <w:szCs w:val="18"/>
              </w:rPr>
            </w:pPr>
          </w:p>
          <w:p w14:paraId="325BE8BE" w14:textId="77777777" w:rsidR="004764C3" w:rsidRPr="002B21EE" w:rsidRDefault="004764C3" w:rsidP="004764C3">
            <w:pPr>
              <w:jc w:val="center"/>
              <w:rPr>
                <w:rFonts w:eastAsiaTheme="minorEastAsia"/>
                <w:b/>
                <w:bCs/>
                <w:sz w:val="18"/>
                <w:szCs w:val="18"/>
              </w:rPr>
            </w:pPr>
            <w:r w:rsidRPr="002B21EE">
              <w:rPr>
                <w:rFonts w:eastAsiaTheme="minorEastAsia"/>
                <w:b/>
                <w:bCs/>
                <w:sz w:val="18"/>
                <w:szCs w:val="18"/>
              </w:rPr>
              <w:t>40.6 (15.1) / 45.9 (13.6)</w:t>
            </w:r>
          </w:p>
          <w:p w14:paraId="0AFC9120" w14:textId="77777777" w:rsidR="004764C3" w:rsidRPr="002B21EE" w:rsidRDefault="004764C3" w:rsidP="004764C3">
            <w:pPr>
              <w:jc w:val="center"/>
              <w:rPr>
                <w:rFonts w:eastAsiaTheme="minorEastAsia"/>
                <w:b/>
                <w:bCs/>
                <w:sz w:val="18"/>
                <w:szCs w:val="18"/>
              </w:rPr>
            </w:pPr>
            <w:r w:rsidRPr="002B21EE">
              <w:rPr>
                <w:rFonts w:eastAsiaTheme="minorEastAsia"/>
                <w:b/>
                <w:bCs/>
                <w:sz w:val="18"/>
                <w:szCs w:val="18"/>
              </w:rPr>
              <w:t>43.8 (17.4) / 50.1 (16.7)</w:t>
            </w:r>
          </w:p>
          <w:p w14:paraId="165832C6" w14:textId="77777777" w:rsidR="004764C3" w:rsidRPr="002B21EE" w:rsidRDefault="004764C3" w:rsidP="004764C3">
            <w:pPr>
              <w:jc w:val="center"/>
              <w:rPr>
                <w:rFonts w:eastAsiaTheme="minorEastAsia"/>
                <w:b/>
                <w:bCs/>
                <w:sz w:val="18"/>
                <w:szCs w:val="18"/>
              </w:rPr>
            </w:pPr>
            <w:r w:rsidRPr="002B21EE">
              <w:rPr>
                <w:rFonts w:eastAsiaTheme="minorEastAsia"/>
                <w:b/>
                <w:bCs/>
                <w:sz w:val="18"/>
                <w:szCs w:val="18"/>
              </w:rPr>
              <w:t>39.7 (14.8) / 44.5 (14.7)</w:t>
            </w:r>
          </w:p>
          <w:p w14:paraId="50A0879B" w14:textId="77777777" w:rsidR="004764C3" w:rsidRPr="002B21EE" w:rsidRDefault="004764C3" w:rsidP="004764C3">
            <w:pPr>
              <w:jc w:val="center"/>
              <w:rPr>
                <w:rFonts w:eastAsiaTheme="minorEastAsia"/>
                <w:b/>
                <w:bCs/>
                <w:sz w:val="18"/>
                <w:szCs w:val="18"/>
              </w:rPr>
            </w:pPr>
            <w:r w:rsidRPr="002B21EE">
              <w:rPr>
                <w:rFonts w:eastAsiaTheme="minorEastAsia"/>
                <w:b/>
                <w:bCs/>
                <w:sz w:val="18"/>
                <w:szCs w:val="18"/>
              </w:rPr>
              <w:t>36.5 (17.1) / 41.1 (14.0)</w:t>
            </w:r>
          </w:p>
          <w:p w14:paraId="397F2F8F" w14:textId="77777777" w:rsidR="004764C3" w:rsidRPr="00447990" w:rsidRDefault="004764C3" w:rsidP="004764C3">
            <w:pPr>
              <w:jc w:val="center"/>
              <w:rPr>
                <w:sz w:val="18"/>
                <w:szCs w:val="18"/>
              </w:rPr>
            </w:pPr>
            <w:r>
              <w:rPr>
                <w:sz w:val="18"/>
                <w:szCs w:val="18"/>
              </w:rPr>
              <w:t>41.2 (24.9) / 46.1 (24.2)</w:t>
            </w:r>
          </w:p>
        </w:tc>
        <w:tc>
          <w:tcPr>
            <w:tcW w:w="724" w:type="dxa"/>
            <w:tcBorders>
              <w:top w:val="single" w:sz="4" w:space="0" w:color="auto"/>
              <w:left w:val="nil"/>
              <w:bottom w:val="single" w:sz="8" w:space="0" w:color="auto"/>
            </w:tcBorders>
          </w:tcPr>
          <w:p w14:paraId="5F504A27" w14:textId="77777777" w:rsidR="004764C3" w:rsidRDefault="004764C3" w:rsidP="004764C3">
            <w:pPr>
              <w:jc w:val="center"/>
              <w:rPr>
                <w:sz w:val="18"/>
                <w:szCs w:val="18"/>
              </w:rPr>
            </w:pPr>
          </w:p>
          <w:p w14:paraId="2639A5C4" w14:textId="77777777" w:rsidR="004764C3" w:rsidRDefault="004764C3" w:rsidP="004764C3">
            <w:pPr>
              <w:jc w:val="center"/>
              <w:rPr>
                <w:sz w:val="18"/>
                <w:szCs w:val="18"/>
              </w:rPr>
            </w:pPr>
          </w:p>
          <w:p w14:paraId="0C9923C0" w14:textId="77777777" w:rsidR="004764C3" w:rsidRDefault="004764C3" w:rsidP="004764C3">
            <w:pPr>
              <w:jc w:val="center"/>
              <w:rPr>
                <w:sz w:val="18"/>
                <w:szCs w:val="18"/>
              </w:rPr>
            </w:pPr>
            <w:r>
              <w:rPr>
                <w:sz w:val="18"/>
                <w:szCs w:val="18"/>
              </w:rPr>
              <w:t>-</w:t>
            </w:r>
          </w:p>
          <w:p w14:paraId="69FD4487" w14:textId="77777777" w:rsidR="004764C3" w:rsidRDefault="004764C3" w:rsidP="004764C3">
            <w:pPr>
              <w:jc w:val="center"/>
              <w:rPr>
                <w:sz w:val="18"/>
                <w:szCs w:val="18"/>
              </w:rPr>
            </w:pPr>
            <w:r>
              <w:rPr>
                <w:sz w:val="18"/>
                <w:szCs w:val="18"/>
              </w:rPr>
              <w:t>-</w:t>
            </w:r>
          </w:p>
          <w:p w14:paraId="343AEFB2" w14:textId="77777777" w:rsidR="004764C3" w:rsidRDefault="004764C3" w:rsidP="004764C3">
            <w:pPr>
              <w:jc w:val="center"/>
              <w:rPr>
                <w:sz w:val="18"/>
                <w:szCs w:val="18"/>
              </w:rPr>
            </w:pPr>
            <w:r>
              <w:rPr>
                <w:sz w:val="18"/>
                <w:szCs w:val="18"/>
              </w:rPr>
              <w:t>-</w:t>
            </w:r>
          </w:p>
          <w:p w14:paraId="540A54C8" w14:textId="77777777" w:rsidR="004764C3" w:rsidRDefault="004764C3" w:rsidP="004764C3">
            <w:pPr>
              <w:jc w:val="center"/>
              <w:rPr>
                <w:sz w:val="18"/>
                <w:szCs w:val="18"/>
              </w:rPr>
            </w:pPr>
            <w:r>
              <w:rPr>
                <w:sz w:val="18"/>
                <w:szCs w:val="18"/>
              </w:rPr>
              <w:t>-</w:t>
            </w:r>
          </w:p>
          <w:p w14:paraId="2B6363AF" w14:textId="77777777" w:rsidR="004764C3" w:rsidRDefault="004764C3" w:rsidP="004764C3">
            <w:pPr>
              <w:jc w:val="center"/>
              <w:rPr>
                <w:sz w:val="18"/>
                <w:szCs w:val="18"/>
              </w:rPr>
            </w:pPr>
            <w:r>
              <w:rPr>
                <w:sz w:val="18"/>
                <w:szCs w:val="18"/>
              </w:rPr>
              <w:t>-</w:t>
            </w:r>
          </w:p>
          <w:p w14:paraId="1EF4010D" w14:textId="77777777" w:rsidR="004764C3" w:rsidRDefault="004764C3" w:rsidP="004764C3">
            <w:pPr>
              <w:jc w:val="center"/>
              <w:rPr>
                <w:sz w:val="18"/>
                <w:szCs w:val="18"/>
              </w:rPr>
            </w:pPr>
            <w:r>
              <w:rPr>
                <w:sz w:val="18"/>
                <w:szCs w:val="18"/>
              </w:rPr>
              <w:t>-</w:t>
            </w:r>
          </w:p>
          <w:p w14:paraId="11D90659" w14:textId="77777777" w:rsidR="004764C3" w:rsidRPr="00467F72" w:rsidRDefault="004764C3" w:rsidP="004764C3">
            <w:pPr>
              <w:jc w:val="center"/>
              <w:rPr>
                <w:sz w:val="8"/>
                <w:szCs w:val="8"/>
              </w:rPr>
            </w:pPr>
          </w:p>
          <w:p w14:paraId="4DD547C4" w14:textId="77777777" w:rsidR="004764C3" w:rsidRDefault="004764C3" w:rsidP="004764C3">
            <w:pPr>
              <w:jc w:val="center"/>
              <w:rPr>
                <w:sz w:val="18"/>
                <w:szCs w:val="18"/>
              </w:rPr>
            </w:pPr>
          </w:p>
          <w:p w14:paraId="0A2F1654" w14:textId="77777777" w:rsidR="004764C3" w:rsidRPr="002B21EE" w:rsidRDefault="004764C3" w:rsidP="004764C3">
            <w:pPr>
              <w:jc w:val="center"/>
              <w:rPr>
                <w:b/>
                <w:bCs/>
                <w:sz w:val="18"/>
                <w:szCs w:val="18"/>
              </w:rPr>
            </w:pPr>
            <w:r w:rsidRPr="002B21EE">
              <w:rPr>
                <w:b/>
                <w:bCs/>
                <w:sz w:val="18"/>
                <w:szCs w:val="18"/>
              </w:rPr>
              <w:t>2.52</w:t>
            </w:r>
          </w:p>
          <w:p w14:paraId="4B784C1D" w14:textId="77777777" w:rsidR="004764C3" w:rsidRPr="002B21EE" w:rsidRDefault="004764C3" w:rsidP="004764C3">
            <w:pPr>
              <w:jc w:val="center"/>
              <w:rPr>
                <w:b/>
                <w:bCs/>
                <w:sz w:val="18"/>
                <w:szCs w:val="18"/>
              </w:rPr>
            </w:pPr>
            <w:r w:rsidRPr="002B21EE">
              <w:rPr>
                <w:b/>
                <w:bCs/>
                <w:sz w:val="18"/>
                <w:szCs w:val="18"/>
              </w:rPr>
              <w:t>2.18</w:t>
            </w:r>
          </w:p>
          <w:p w14:paraId="610CC5D5" w14:textId="77777777" w:rsidR="004764C3" w:rsidRDefault="004764C3" w:rsidP="004764C3">
            <w:pPr>
              <w:jc w:val="center"/>
              <w:rPr>
                <w:sz w:val="18"/>
                <w:szCs w:val="18"/>
              </w:rPr>
            </w:pPr>
            <w:r>
              <w:rPr>
                <w:sz w:val="18"/>
                <w:szCs w:val="18"/>
              </w:rPr>
              <w:t>-</w:t>
            </w:r>
          </w:p>
          <w:p w14:paraId="420E594A" w14:textId="77777777" w:rsidR="004764C3" w:rsidRDefault="004764C3" w:rsidP="004764C3">
            <w:pPr>
              <w:jc w:val="center"/>
              <w:rPr>
                <w:sz w:val="18"/>
                <w:szCs w:val="18"/>
              </w:rPr>
            </w:pPr>
            <w:r>
              <w:rPr>
                <w:sz w:val="18"/>
                <w:szCs w:val="18"/>
              </w:rPr>
              <w:t>-</w:t>
            </w:r>
          </w:p>
          <w:p w14:paraId="3B844EB7" w14:textId="77777777" w:rsidR="004764C3" w:rsidRPr="00447990" w:rsidRDefault="004764C3" w:rsidP="004764C3">
            <w:pPr>
              <w:jc w:val="center"/>
              <w:rPr>
                <w:sz w:val="18"/>
                <w:szCs w:val="18"/>
              </w:rPr>
            </w:pPr>
            <w:r>
              <w:rPr>
                <w:sz w:val="18"/>
                <w:szCs w:val="18"/>
              </w:rPr>
              <w:t>-</w:t>
            </w:r>
          </w:p>
        </w:tc>
      </w:tr>
    </w:tbl>
    <w:p w14:paraId="0B318303" w14:textId="77777777" w:rsidR="004764C3" w:rsidRPr="00643D32" w:rsidRDefault="00C96CF9" w:rsidP="006C6DD9">
      <w:pPr>
        <w:rPr>
          <w:noProof/>
          <w:sz w:val="18"/>
          <w:szCs w:val="18"/>
        </w:rPr>
      </w:pPr>
      <w:r w:rsidRPr="00643D32">
        <w:rPr>
          <w:b/>
          <w:bCs/>
          <w:noProof/>
          <w:sz w:val="18"/>
          <w:szCs w:val="18"/>
        </w:rPr>
        <w:t>Bold</w:t>
      </w:r>
      <w:r w:rsidRPr="00643D32">
        <w:rPr>
          <w:noProof/>
          <w:sz w:val="18"/>
          <w:szCs w:val="18"/>
        </w:rPr>
        <w:t xml:space="preserve"> entries </w:t>
      </w:r>
      <w:r w:rsidR="00383584" w:rsidRPr="00643D32">
        <w:rPr>
          <w:noProof/>
          <w:sz w:val="18"/>
          <w:szCs w:val="18"/>
        </w:rPr>
        <w:t>indicate that</w:t>
      </w:r>
      <w:r w:rsidRPr="00643D32">
        <w:rPr>
          <w:noProof/>
          <w:sz w:val="18"/>
          <w:szCs w:val="18"/>
        </w:rPr>
        <w:t xml:space="preserve"> mean values and odds ratios are statistically significant (p </w:t>
      </w:r>
      <m:oMath>
        <m:r>
          <w:rPr>
            <w:rFonts w:ascii="Cambria Math" w:hAnsi="Cambria Math"/>
            <w:noProof/>
            <w:sz w:val="18"/>
            <w:szCs w:val="18"/>
          </w:rPr>
          <m:t>≤</m:t>
        </m:r>
      </m:oMath>
      <w:r w:rsidRPr="00643D32">
        <w:rPr>
          <w:rFonts w:eastAsiaTheme="minorEastAsia"/>
          <w:noProof/>
          <w:sz w:val="18"/>
          <w:szCs w:val="18"/>
        </w:rPr>
        <w:t xml:space="preserve"> 0.05) </w:t>
      </w:r>
      <w:r w:rsidRPr="00643D32">
        <w:rPr>
          <w:noProof/>
          <w:sz w:val="18"/>
          <w:szCs w:val="18"/>
        </w:rPr>
        <w:t>according to Mann-Whitney and Fisher’s Exact tests, respectively.</w:t>
      </w:r>
      <w:r w:rsidR="00944F75">
        <w:rPr>
          <w:noProof/>
          <w:sz w:val="18"/>
          <w:szCs w:val="18"/>
        </w:rPr>
        <w:t xml:space="preserve"> Obj.: treatment planning dose objective. OR: odds </w:t>
      </w:r>
      <w:commentRangeStart w:id="79"/>
      <w:r w:rsidR="00944F75">
        <w:rPr>
          <w:noProof/>
          <w:sz w:val="18"/>
          <w:szCs w:val="18"/>
        </w:rPr>
        <w:t>ratio</w:t>
      </w:r>
      <w:commentRangeEnd w:id="79"/>
      <w:r w:rsidR="00D20BB3">
        <w:rPr>
          <w:rStyle w:val="CommentReference"/>
        </w:rPr>
        <w:commentReference w:id="79"/>
      </w:r>
      <w:r w:rsidR="00944F75">
        <w:rPr>
          <w:noProof/>
          <w:sz w:val="18"/>
          <w:szCs w:val="18"/>
        </w:rPr>
        <w:t>.</w:t>
      </w:r>
    </w:p>
    <w:p w14:paraId="057BB88D" w14:textId="77777777" w:rsidR="004764C3" w:rsidRDefault="004764C3" w:rsidP="006C6DD9">
      <w:pPr>
        <w:rPr>
          <w:b/>
          <w:bCs/>
          <w:i/>
          <w:iCs/>
          <w:noProof/>
        </w:rPr>
      </w:pPr>
    </w:p>
    <w:p w14:paraId="76639E02" w14:textId="77777777" w:rsidR="004764C3" w:rsidRDefault="004764C3" w:rsidP="006C6DD9">
      <w:pPr>
        <w:rPr>
          <w:b/>
          <w:bCs/>
          <w:i/>
          <w:iCs/>
          <w:noProof/>
        </w:rPr>
      </w:pPr>
    </w:p>
    <w:p w14:paraId="66B1BA0C" w14:textId="77777777" w:rsidR="004764C3" w:rsidRDefault="004764C3" w:rsidP="006C6DD9">
      <w:pPr>
        <w:rPr>
          <w:b/>
          <w:bCs/>
          <w:i/>
          <w:iCs/>
          <w:noProof/>
        </w:rPr>
      </w:pPr>
    </w:p>
    <w:p w14:paraId="4B3B39FF" w14:textId="77777777" w:rsidR="004764C3" w:rsidRDefault="004764C3" w:rsidP="006C6DD9">
      <w:pPr>
        <w:rPr>
          <w:b/>
          <w:bCs/>
          <w:i/>
          <w:iCs/>
          <w:noProof/>
        </w:rPr>
      </w:pPr>
    </w:p>
    <w:p w14:paraId="3A2CCB19" w14:textId="77777777" w:rsidR="004764C3" w:rsidRDefault="004764C3" w:rsidP="006C6DD9">
      <w:pPr>
        <w:rPr>
          <w:b/>
          <w:bCs/>
          <w:i/>
          <w:iCs/>
          <w:noProof/>
        </w:rPr>
      </w:pPr>
    </w:p>
    <w:p w14:paraId="6378414A" w14:textId="77777777" w:rsidR="004764C3" w:rsidRDefault="004764C3" w:rsidP="006C6DD9">
      <w:pPr>
        <w:rPr>
          <w:b/>
          <w:bCs/>
          <w:i/>
          <w:iCs/>
          <w:noProof/>
        </w:rPr>
      </w:pPr>
    </w:p>
    <w:p w14:paraId="176DB177" w14:textId="77777777" w:rsidR="00561FAD" w:rsidRDefault="00561FAD" w:rsidP="006C6DD9">
      <w:pPr>
        <w:rPr>
          <w:b/>
          <w:bCs/>
          <w:i/>
          <w:iCs/>
          <w:noProof/>
        </w:rPr>
      </w:pPr>
    </w:p>
    <w:p w14:paraId="663DE630" w14:textId="77777777" w:rsidR="00561FAD" w:rsidRDefault="00561FAD" w:rsidP="006C6DD9">
      <w:pPr>
        <w:rPr>
          <w:b/>
          <w:bCs/>
          <w:i/>
          <w:iCs/>
          <w:noProof/>
        </w:rPr>
      </w:pPr>
    </w:p>
    <w:p w14:paraId="6FB4B5F9" w14:textId="77777777" w:rsidR="004764C3" w:rsidRDefault="004764C3" w:rsidP="006C6DD9">
      <w:pPr>
        <w:rPr>
          <w:b/>
          <w:bCs/>
          <w:i/>
          <w:iCs/>
          <w:noProof/>
        </w:rPr>
      </w:pPr>
    </w:p>
    <w:p w14:paraId="02B5F8F0" w14:textId="77777777" w:rsidR="00D47A99" w:rsidRDefault="00D47A99" w:rsidP="006C6DD9">
      <w:pPr>
        <w:rPr>
          <w:b/>
          <w:bCs/>
          <w:i/>
          <w:iCs/>
          <w:noProof/>
        </w:rPr>
      </w:pPr>
    </w:p>
    <w:p w14:paraId="1A1BBCD2" w14:textId="77777777" w:rsidR="007066B4" w:rsidRDefault="007066B4" w:rsidP="006C6DD9">
      <w:pPr>
        <w:rPr>
          <w:b/>
          <w:bCs/>
          <w:i/>
          <w:iCs/>
          <w:noProof/>
        </w:rPr>
      </w:pPr>
    </w:p>
    <w:p w14:paraId="35278F85" w14:textId="77777777" w:rsidR="004764C3" w:rsidRDefault="004764C3" w:rsidP="006C6DD9">
      <w:pPr>
        <w:rPr>
          <w:b/>
          <w:bCs/>
          <w:i/>
          <w:iCs/>
          <w:noProof/>
        </w:rPr>
      </w:pPr>
    </w:p>
    <w:p w14:paraId="49B9B9E2" w14:textId="77777777" w:rsidR="004764C3" w:rsidRPr="007D34AC" w:rsidRDefault="00D319B7" w:rsidP="006C6DD9">
      <w:pPr>
        <w:rPr>
          <w:noProof/>
        </w:rPr>
      </w:pPr>
      <w:r>
        <w:rPr>
          <w:b/>
          <w:bCs/>
          <w:i/>
          <w:iCs/>
          <w:noProof/>
        </w:rPr>
        <w:lastRenderedPageBreak/>
        <mc:AlternateContent>
          <mc:Choice Requires="wpg">
            <w:drawing>
              <wp:anchor distT="0" distB="0" distL="114300" distR="114300" simplePos="0" relativeHeight="251697152" behindDoc="0" locked="0" layoutInCell="1" allowOverlap="1" wp14:anchorId="7FD4A4B1" wp14:editId="1BBF1170">
                <wp:simplePos x="0" y="0"/>
                <wp:positionH relativeFrom="column">
                  <wp:posOffset>-320040</wp:posOffset>
                </wp:positionH>
                <wp:positionV relativeFrom="paragraph">
                  <wp:posOffset>3352165</wp:posOffset>
                </wp:positionV>
                <wp:extent cx="3221355" cy="3038475"/>
                <wp:effectExtent l="0" t="0" r="0" b="0"/>
                <wp:wrapNone/>
                <wp:docPr id="234" name="Group 234"/>
                <wp:cNvGraphicFramePr/>
                <a:graphic xmlns:a="http://schemas.openxmlformats.org/drawingml/2006/main">
                  <a:graphicData uri="http://schemas.microsoft.com/office/word/2010/wordprocessingGroup">
                    <wpg:wgp>
                      <wpg:cNvGrpSpPr/>
                      <wpg:grpSpPr>
                        <a:xfrm>
                          <a:off x="0" y="0"/>
                          <a:ext cx="3221355" cy="3038475"/>
                          <a:chOff x="0" y="0"/>
                          <a:chExt cx="3221355" cy="3038512"/>
                        </a:xfrm>
                      </wpg:grpSpPr>
                      <wpg:grpSp>
                        <wpg:cNvPr id="29" name="Group 29"/>
                        <wpg:cNvGrpSpPr/>
                        <wpg:grpSpPr>
                          <a:xfrm>
                            <a:off x="0" y="0"/>
                            <a:ext cx="3221355" cy="3038512"/>
                            <a:chOff x="0" y="-9768"/>
                            <a:chExt cx="3221865" cy="3040006"/>
                          </a:xfrm>
                        </wpg:grpSpPr>
                        <pic:pic xmlns:pic="http://schemas.openxmlformats.org/drawingml/2006/picture">
                          <pic:nvPicPr>
                            <pic:cNvPr id="13" name="Picture 13"/>
                            <pic:cNvPicPr>
                              <a:picLocks noChangeAspect="1"/>
                            </pic:cNvPicPr>
                          </pic:nvPicPr>
                          <pic:blipFill rotWithShape="1">
                            <a:blip r:embed="rId22">
                              <a:extLst>
                                <a:ext uri="{28A0092B-C50C-407E-A947-70E740481C1C}">
                                  <a14:useLocalDpi xmlns:a14="http://schemas.microsoft.com/office/drawing/2010/main" val="0"/>
                                </a:ext>
                              </a:extLst>
                            </a:blip>
                            <a:srcRect l="3746" t="5895" r="25409" b="6048"/>
                            <a:stretch/>
                          </pic:blipFill>
                          <pic:spPr>
                            <a:xfrm>
                              <a:off x="257380" y="-9768"/>
                              <a:ext cx="2964485" cy="2764379"/>
                            </a:xfrm>
                            <a:prstGeom prst="rect">
                              <a:avLst/>
                            </a:prstGeom>
                          </pic:spPr>
                        </pic:pic>
                        <wps:wsp>
                          <wps:cNvPr id="27" name="Text Box 2"/>
                          <wps:cNvSpPr txBox="1">
                            <a:spLocks noChangeArrowheads="1"/>
                          </wps:cNvSpPr>
                          <wps:spPr bwMode="auto">
                            <a:xfrm>
                              <a:off x="555862" y="2753829"/>
                              <a:ext cx="2380332" cy="276409"/>
                            </a:xfrm>
                            <a:prstGeom prst="rect">
                              <a:avLst/>
                            </a:prstGeom>
                            <a:noFill/>
                            <a:ln w="9525">
                              <a:noFill/>
                              <a:miter lim="800000"/>
                              <a:headEnd/>
                              <a:tailEnd/>
                            </a:ln>
                          </wps:spPr>
                          <wps:txbx>
                            <w:txbxContent>
                              <w:p w14:paraId="219B168B" w14:textId="77777777" w:rsidR="008C061C" w:rsidRPr="00D62F36" w:rsidRDefault="008C061C" w:rsidP="0047015E">
                                <w:pPr>
                                  <w:spacing w:after="0"/>
                                  <w:jc w:val="center"/>
                                  <w:rPr>
                                    <w:sz w:val="18"/>
                                    <w:szCs w:val="18"/>
                                    <w:lang w:val="en-US"/>
                                  </w:rPr>
                                </w:pPr>
                                <w:r w:rsidRPr="00D62F36">
                                  <w:rPr>
                                    <w:sz w:val="18"/>
                                    <w:szCs w:val="18"/>
                                    <w:lang w:val="en-US"/>
                                  </w:rPr>
                                  <w:t xml:space="preserve">Delivered Dose to </w:t>
                                </w:r>
                                <w:r>
                                  <w:rPr>
                                    <w:sz w:val="18"/>
                                    <w:szCs w:val="18"/>
                                    <w:lang w:val="en-US"/>
                                  </w:rPr>
                                  <w:t>Parotid Glands</w:t>
                                </w:r>
                                <w:r w:rsidRPr="00D62F36">
                                  <w:rPr>
                                    <w:sz w:val="18"/>
                                    <w:szCs w:val="18"/>
                                    <w:lang w:val="en-US"/>
                                  </w:rPr>
                                  <w:t xml:space="preserve"> (Gy)</w:t>
                                </w:r>
                              </w:p>
                            </w:txbxContent>
                          </wps:txbx>
                          <wps:bodyPr rot="0" vert="horz" wrap="square" lIns="91440" tIns="45720" rIns="91440" bIns="45720" anchor="t" anchorCtr="0">
                            <a:noAutofit/>
                          </wps:bodyPr>
                        </wps:wsp>
                        <wps:wsp>
                          <wps:cNvPr id="28" name="Text Box 2"/>
                          <wps:cNvSpPr txBox="1">
                            <a:spLocks noChangeArrowheads="1"/>
                          </wps:cNvSpPr>
                          <wps:spPr bwMode="auto">
                            <a:xfrm rot="16200000">
                              <a:off x="-1052195" y="1076429"/>
                              <a:ext cx="2380615" cy="276225"/>
                            </a:xfrm>
                            <a:prstGeom prst="rect">
                              <a:avLst/>
                            </a:prstGeom>
                            <a:noFill/>
                            <a:ln w="9525">
                              <a:noFill/>
                              <a:miter lim="800000"/>
                              <a:headEnd/>
                              <a:tailEnd/>
                            </a:ln>
                          </wps:spPr>
                          <wps:txbx>
                            <w:txbxContent>
                              <w:p w14:paraId="4162F9F8" w14:textId="77777777" w:rsidR="008C061C" w:rsidRPr="00D62F36" w:rsidRDefault="008C061C" w:rsidP="0047015E">
                                <w:pPr>
                                  <w:spacing w:after="0"/>
                                  <w:jc w:val="center"/>
                                  <w:rPr>
                                    <w:sz w:val="18"/>
                                    <w:szCs w:val="18"/>
                                    <w:lang w:val="en-US"/>
                                  </w:rPr>
                                </w:pPr>
                                <w:r>
                                  <w:rPr>
                                    <w:sz w:val="18"/>
                                    <w:szCs w:val="18"/>
                                    <w:lang w:val="en-US"/>
                                  </w:rPr>
                                  <w:t>XQ Total Score</w:t>
                                </w:r>
                              </w:p>
                            </w:txbxContent>
                          </wps:txbx>
                          <wps:bodyPr rot="0" vert="horz" wrap="square" lIns="91440" tIns="45720" rIns="91440" bIns="45720" anchor="t" anchorCtr="0">
                            <a:noAutofit/>
                          </wps:bodyPr>
                        </wps:wsp>
                      </wpg:grpSp>
                      <wps:wsp>
                        <wps:cNvPr id="230" name="Straight Connector 230"/>
                        <wps:cNvCnPr/>
                        <wps:spPr>
                          <a:xfrm>
                            <a:off x="415637" y="1223158"/>
                            <a:ext cx="277876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1721922" y="35626"/>
                            <a:ext cx="0" cy="259677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4A4B1" id="Group 234" o:spid="_x0000_s1026" style="position:absolute;margin-left:-25.2pt;margin-top:263.95pt;width:253.65pt;height:239.25pt;z-index:251697152" coordsize="32213,30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">
                <v:group id="Group 29" o:spid="_x0000_s1027" style="position:absolute;width:32213;height:30385" coordorigin=",-97" coordsize="32218,3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2573;top:-97;width:29645;height:27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">
                    <v:imagedata r:id="rId23" o:title="" croptop="3863f" cropbottom="3964f" cropleft="2455f" cropright="16652f"/>
                  </v:shape>
                  <v:shapetype id="_x0000_t202" coordsize="21600,21600" o:spt="202" path="m,l,21600r21600,l21600,xe">
                    <v:stroke joinstyle="miter"/>
                    <v:path gradientshapeok="t" o:connecttype="rect"/>
                  </v:shapetype>
                  <v:shape id="_x0000_s1029" type="#_x0000_t202" style="position:absolute;left:5558;top:27538;width:23803;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19B168B" w14:textId="77777777" w:rsidR="008C061C" w:rsidRPr="00D62F36" w:rsidRDefault="008C061C" w:rsidP="0047015E">
                          <w:pPr>
                            <w:spacing w:after="0"/>
                            <w:jc w:val="center"/>
                            <w:rPr>
                              <w:sz w:val="18"/>
                              <w:szCs w:val="18"/>
                              <w:lang w:val="en-US"/>
                            </w:rPr>
                          </w:pPr>
                          <w:r w:rsidRPr="00D62F36">
                            <w:rPr>
                              <w:sz w:val="18"/>
                              <w:szCs w:val="18"/>
                              <w:lang w:val="en-US"/>
                            </w:rPr>
                            <w:t xml:space="preserve">Delivered Dose to </w:t>
                          </w:r>
                          <w:r>
                            <w:rPr>
                              <w:sz w:val="18"/>
                              <w:szCs w:val="18"/>
                              <w:lang w:val="en-US"/>
                            </w:rPr>
                            <w:t>Parotid Glands</w:t>
                          </w:r>
                          <w:r w:rsidRPr="00D62F36">
                            <w:rPr>
                              <w:sz w:val="18"/>
                              <w:szCs w:val="18"/>
                              <w:lang w:val="en-US"/>
                            </w:rPr>
                            <w:t xml:space="preserve"> (Gy)</w:t>
                          </w:r>
                        </w:p>
                      </w:txbxContent>
                    </v:textbox>
                  </v:shape>
                  <v:shape id="_x0000_s1030" type="#_x0000_t202" style="position:absolute;left:-10522;top:10764;width:23806;height:27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" filled="f" stroked="f">
                    <v:textbox>
                      <w:txbxContent>
                        <w:p w14:paraId="4162F9F8" w14:textId="77777777" w:rsidR="008C061C" w:rsidRPr="00D62F36" w:rsidRDefault="008C061C" w:rsidP="0047015E">
                          <w:pPr>
                            <w:spacing w:after="0"/>
                            <w:jc w:val="center"/>
                            <w:rPr>
                              <w:sz w:val="18"/>
                              <w:szCs w:val="18"/>
                              <w:lang w:val="en-US"/>
                            </w:rPr>
                          </w:pPr>
                          <w:r>
                            <w:rPr>
                              <w:sz w:val="18"/>
                              <w:szCs w:val="18"/>
                              <w:lang w:val="en-US"/>
                            </w:rPr>
                            <w:t>XQ Total Score</w:t>
                          </w:r>
                        </w:p>
                      </w:txbxContent>
                    </v:textbox>
                  </v:shape>
                </v:group>
                <v:line id="Straight Connector 230" o:spid="_x0000_s1031" style="position:absolute;visibility:visible;mso-wrap-style:square" from="4156,12231" to="31943,1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" strokecolor="black [3213]">
                  <v:stroke dashstyle="dash" joinstyle="miter"/>
                </v:line>
                <v:line id="Straight Connector 231" o:spid="_x0000_s1032" style="position:absolute;visibility:visible;mso-wrap-style:square" from="17219,356" to="17219,2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" strokecolor="black [3213]">
                  <v:stroke dashstyle="dash" joinstyle="miter"/>
                </v:line>
              </v:group>
            </w:pict>
          </mc:Fallback>
        </mc:AlternateContent>
      </w:r>
      <w:r>
        <w:rPr>
          <w:noProof/>
        </w:rPr>
        <mc:AlternateContent>
          <mc:Choice Requires="wpg">
            <w:drawing>
              <wp:anchor distT="0" distB="0" distL="114300" distR="114300" simplePos="0" relativeHeight="251688960" behindDoc="0" locked="0" layoutInCell="1" allowOverlap="1" wp14:anchorId="0C0CC856" wp14:editId="616E4C21">
                <wp:simplePos x="0" y="0"/>
                <wp:positionH relativeFrom="column">
                  <wp:posOffset>-299720</wp:posOffset>
                </wp:positionH>
                <wp:positionV relativeFrom="paragraph">
                  <wp:posOffset>186690</wp:posOffset>
                </wp:positionV>
                <wp:extent cx="3181350" cy="3029585"/>
                <wp:effectExtent l="0" t="0" r="0" b="0"/>
                <wp:wrapNone/>
                <wp:docPr id="226" name="Group 226"/>
                <wp:cNvGraphicFramePr/>
                <a:graphic xmlns:a="http://schemas.openxmlformats.org/drawingml/2006/main">
                  <a:graphicData uri="http://schemas.microsoft.com/office/word/2010/wordprocessingGroup">
                    <wpg:wgp>
                      <wpg:cNvGrpSpPr/>
                      <wpg:grpSpPr>
                        <a:xfrm>
                          <a:off x="0" y="0"/>
                          <a:ext cx="3181350" cy="3029585"/>
                          <a:chOff x="0" y="0"/>
                          <a:chExt cx="3181350" cy="3029585"/>
                        </a:xfrm>
                      </wpg:grpSpPr>
                      <wpg:grpSp>
                        <wpg:cNvPr id="23" name="Group 23"/>
                        <wpg:cNvGrpSpPr/>
                        <wpg:grpSpPr>
                          <a:xfrm>
                            <a:off x="0" y="0"/>
                            <a:ext cx="3181350" cy="3029585"/>
                            <a:chOff x="0" y="0"/>
                            <a:chExt cx="3181431" cy="3030050"/>
                          </a:xfrm>
                        </wpg:grpSpPr>
                        <pic:pic xmlns:pic="http://schemas.openxmlformats.org/drawingml/2006/picture">
                          <pic:nvPicPr>
                            <pic:cNvPr id="5" name="Picture 5"/>
                            <pic:cNvPicPr>
                              <a:picLocks noChangeAspect="1"/>
                            </pic:cNvPicPr>
                          </pic:nvPicPr>
                          <pic:blipFill rotWithShape="1">
                            <a:blip r:embed="rId24">
                              <a:extLst>
                                <a:ext uri="{28A0092B-C50C-407E-A947-70E740481C1C}">
                                  <a14:useLocalDpi xmlns:a14="http://schemas.microsoft.com/office/drawing/2010/main" val="0"/>
                                </a:ext>
                              </a:extLst>
                            </a:blip>
                            <a:srcRect l="3809" t="6096" r="25854" b="5190"/>
                            <a:stretch/>
                          </pic:blipFill>
                          <pic:spPr>
                            <a:xfrm>
                              <a:off x="236936" y="0"/>
                              <a:ext cx="2944495" cy="2785110"/>
                            </a:xfrm>
                            <a:prstGeom prst="rect">
                              <a:avLst/>
                            </a:prstGeom>
                          </pic:spPr>
                        </pic:pic>
                        <wps:wsp>
                          <wps:cNvPr id="21" name="Text Box 2"/>
                          <wps:cNvSpPr txBox="1">
                            <a:spLocks noChangeArrowheads="1"/>
                          </wps:cNvSpPr>
                          <wps:spPr bwMode="auto">
                            <a:xfrm>
                              <a:off x="555913" y="2753825"/>
                              <a:ext cx="2380615" cy="276225"/>
                            </a:xfrm>
                            <a:prstGeom prst="rect">
                              <a:avLst/>
                            </a:prstGeom>
                            <a:noFill/>
                            <a:ln w="9525">
                              <a:noFill/>
                              <a:miter lim="800000"/>
                              <a:headEnd/>
                              <a:tailEnd/>
                            </a:ln>
                          </wps:spPr>
                          <wps:txbx>
                            <w:txbxContent>
                              <w:p w14:paraId="1583DB17" w14:textId="77777777" w:rsidR="008C061C" w:rsidRPr="00D62F36" w:rsidRDefault="008C061C" w:rsidP="00D62F36">
                                <w:pPr>
                                  <w:spacing w:after="0"/>
                                  <w:jc w:val="center"/>
                                  <w:rPr>
                                    <w:sz w:val="18"/>
                                    <w:szCs w:val="18"/>
                                    <w:lang w:val="en-US"/>
                                  </w:rPr>
                                </w:pPr>
                                <w:r w:rsidRPr="00D62F36">
                                  <w:rPr>
                                    <w:sz w:val="18"/>
                                    <w:szCs w:val="18"/>
                                    <w:lang w:val="en-US"/>
                                  </w:rPr>
                                  <w:t>Delivered Dose to Pharyngeal Constrictor (Gy)</w:t>
                                </w:r>
                              </w:p>
                            </w:txbxContent>
                          </wps:txbx>
                          <wps:bodyPr rot="0" vert="horz" wrap="square" lIns="91440" tIns="45720" rIns="91440" bIns="45720" anchor="t" anchorCtr="0">
                            <a:noAutofit/>
                          </wps:bodyPr>
                        </wps:wsp>
                        <wps:wsp>
                          <wps:cNvPr id="22" name="Text Box 2"/>
                          <wps:cNvSpPr txBox="1">
                            <a:spLocks noChangeArrowheads="1"/>
                          </wps:cNvSpPr>
                          <wps:spPr bwMode="auto">
                            <a:xfrm rot="16200000">
                              <a:off x="-1052144" y="1150865"/>
                              <a:ext cx="2380730" cy="276442"/>
                            </a:xfrm>
                            <a:prstGeom prst="rect">
                              <a:avLst/>
                            </a:prstGeom>
                            <a:noFill/>
                            <a:ln w="9525">
                              <a:noFill/>
                              <a:miter lim="800000"/>
                              <a:headEnd/>
                              <a:tailEnd/>
                            </a:ln>
                          </wps:spPr>
                          <wps:txbx>
                            <w:txbxContent>
                              <w:p w14:paraId="78145D2B" w14:textId="77777777" w:rsidR="008C061C" w:rsidRPr="00D62F36" w:rsidRDefault="008C061C" w:rsidP="00D62F36">
                                <w:pPr>
                                  <w:spacing w:after="0"/>
                                  <w:jc w:val="center"/>
                                  <w:rPr>
                                    <w:sz w:val="18"/>
                                    <w:szCs w:val="18"/>
                                    <w:lang w:val="en-US"/>
                                  </w:rPr>
                                </w:pPr>
                                <w:r>
                                  <w:rPr>
                                    <w:sz w:val="18"/>
                                    <w:szCs w:val="18"/>
                                    <w:lang w:val="en-US"/>
                                  </w:rPr>
                                  <w:t>MDADI Composite Score</w:t>
                                </w:r>
                              </w:p>
                            </w:txbxContent>
                          </wps:txbx>
                          <wps:bodyPr rot="0" vert="horz" wrap="square" lIns="91440" tIns="45720" rIns="91440" bIns="45720" anchor="t" anchorCtr="0">
                            <a:noAutofit/>
                          </wps:bodyPr>
                        </wps:wsp>
                      </wpg:grpSp>
                      <wps:wsp>
                        <wps:cNvPr id="224" name="Straight Connector 224"/>
                        <wps:cNvCnPr/>
                        <wps:spPr>
                          <a:xfrm>
                            <a:off x="416966" y="1697126"/>
                            <a:ext cx="2728569"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2194560" y="36576"/>
                            <a:ext cx="0" cy="258226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0CC856" id="Group 226" o:spid="_x0000_s1033" style="position:absolute;margin-left:-23.6pt;margin-top:14.7pt;width:250.5pt;height:238.55pt;z-index:251688960" coordsize="31813,30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">
                <v:group id="Group 23" o:spid="_x0000_s1034" style="position:absolute;width:31813;height:30295" coordsize="31814,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5" o:spid="_x0000_s1035" type="#_x0000_t75" style="position:absolute;left:2369;width:29445;height:27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">
                    <v:imagedata r:id="rId25" o:title="" croptop="3995f" cropbottom="3401f" cropleft="2496f" cropright="16944f"/>
                  </v:shape>
                  <v:shape id="_x0000_s1036" type="#_x0000_t202" style="position:absolute;left:5559;top:27538;width:238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583DB17" w14:textId="77777777" w:rsidR="008C061C" w:rsidRPr="00D62F36" w:rsidRDefault="008C061C" w:rsidP="00D62F36">
                          <w:pPr>
                            <w:spacing w:after="0"/>
                            <w:jc w:val="center"/>
                            <w:rPr>
                              <w:sz w:val="18"/>
                              <w:szCs w:val="18"/>
                              <w:lang w:val="en-US"/>
                            </w:rPr>
                          </w:pPr>
                          <w:r w:rsidRPr="00D62F36">
                            <w:rPr>
                              <w:sz w:val="18"/>
                              <w:szCs w:val="18"/>
                              <w:lang w:val="en-US"/>
                            </w:rPr>
                            <w:t>Delivered Dose to Pharyngeal Constrictor (Gy)</w:t>
                          </w:r>
                        </w:p>
                      </w:txbxContent>
                    </v:textbox>
                  </v:shape>
                  <v:shape id="_x0000_s1037" type="#_x0000_t202" style="position:absolute;left:-10522;top:11509;width:23807;height:27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78145D2B" w14:textId="77777777" w:rsidR="008C061C" w:rsidRPr="00D62F36" w:rsidRDefault="008C061C" w:rsidP="00D62F36">
                          <w:pPr>
                            <w:spacing w:after="0"/>
                            <w:jc w:val="center"/>
                            <w:rPr>
                              <w:sz w:val="18"/>
                              <w:szCs w:val="18"/>
                              <w:lang w:val="en-US"/>
                            </w:rPr>
                          </w:pPr>
                          <w:r>
                            <w:rPr>
                              <w:sz w:val="18"/>
                              <w:szCs w:val="18"/>
                              <w:lang w:val="en-US"/>
                            </w:rPr>
                            <w:t>MDADI Composite Score</w:t>
                          </w:r>
                        </w:p>
                      </w:txbxContent>
                    </v:textbox>
                  </v:shape>
                </v:group>
                <v:line id="Straight Connector 224" o:spid="_x0000_s1038" style="position:absolute;visibility:visible;mso-wrap-style:square" from="4169,16971" to="31455,1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" strokecolor="black [3213]">
                  <v:stroke dashstyle="dash" joinstyle="miter"/>
                </v:line>
                <v:line id="Straight Connector 225" o:spid="_x0000_s1039" style="position:absolute;visibility:visible;mso-wrap-style:square" from="21945,365" to="21945,26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" strokecolor="black [3213]">
                  <v:stroke dashstyle="dash" joinstyle="miter"/>
                </v:line>
              </v:group>
            </w:pict>
          </mc:Fallback>
        </mc:AlternateContent>
      </w:r>
      <w:r>
        <w:rPr>
          <w:noProof/>
        </w:rPr>
        <mc:AlternateContent>
          <mc:Choice Requires="wpg">
            <w:drawing>
              <wp:anchor distT="0" distB="0" distL="114300" distR="114300" simplePos="0" relativeHeight="251693056" behindDoc="0" locked="0" layoutInCell="1" allowOverlap="1" wp14:anchorId="5F6B735D" wp14:editId="3835ADC6">
                <wp:simplePos x="0" y="0"/>
                <wp:positionH relativeFrom="column">
                  <wp:posOffset>2984500</wp:posOffset>
                </wp:positionH>
                <wp:positionV relativeFrom="paragraph">
                  <wp:posOffset>187012</wp:posOffset>
                </wp:positionV>
                <wp:extent cx="3142615" cy="3029585"/>
                <wp:effectExtent l="0" t="0" r="635" b="0"/>
                <wp:wrapNone/>
                <wp:docPr id="229" name="Group 229"/>
                <wp:cNvGraphicFramePr/>
                <a:graphic xmlns:a="http://schemas.openxmlformats.org/drawingml/2006/main">
                  <a:graphicData uri="http://schemas.microsoft.com/office/word/2010/wordprocessingGroup">
                    <wpg:wgp>
                      <wpg:cNvGrpSpPr/>
                      <wpg:grpSpPr>
                        <a:xfrm>
                          <a:off x="0" y="0"/>
                          <a:ext cx="3142615" cy="3029585"/>
                          <a:chOff x="0" y="0"/>
                          <a:chExt cx="3142615" cy="3029585"/>
                        </a:xfrm>
                      </wpg:grpSpPr>
                      <wpg:grpSp>
                        <wpg:cNvPr id="20" name="Group 20"/>
                        <wpg:cNvGrpSpPr/>
                        <wpg:grpSpPr>
                          <a:xfrm>
                            <a:off x="0" y="0"/>
                            <a:ext cx="3142615" cy="3029585"/>
                            <a:chOff x="0" y="0"/>
                            <a:chExt cx="3143146" cy="3030277"/>
                          </a:xfrm>
                        </wpg:grpSpPr>
                        <wps:wsp>
                          <wps:cNvPr id="8" name="Text Box 2"/>
                          <wps:cNvSpPr txBox="1">
                            <a:spLocks noChangeArrowheads="1"/>
                          </wps:cNvSpPr>
                          <wps:spPr bwMode="auto">
                            <a:xfrm>
                              <a:off x="555713" y="2753831"/>
                              <a:ext cx="2381132" cy="276446"/>
                            </a:xfrm>
                            <a:prstGeom prst="rect">
                              <a:avLst/>
                            </a:prstGeom>
                            <a:noFill/>
                            <a:ln w="9525">
                              <a:noFill/>
                              <a:miter lim="800000"/>
                              <a:headEnd/>
                              <a:tailEnd/>
                            </a:ln>
                          </wps:spPr>
                          <wps:txbx>
                            <w:txbxContent>
                              <w:p w14:paraId="064F91EC" w14:textId="77777777" w:rsidR="008C061C" w:rsidRPr="00D62F36" w:rsidRDefault="008C061C" w:rsidP="00D62F36">
                                <w:pPr>
                                  <w:spacing w:after="0"/>
                                  <w:jc w:val="center"/>
                                  <w:rPr>
                                    <w:sz w:val="18"/>
                                    <w:szCs w:val="18"/>
                                    <w:lang w:val="en-US"/>
                                  </w:rPr>
                                </w:pPr>
                                <w:r w:rsidRPr="00D62F36">
                                  <w:rPr>
                                    <w:sz w:val="18"/>
                                    <w:szCs w:val="18"/>
                                    <w:lang w:val="en-US"/>
                                  </w:rPr>
                                  <w:t>Delivered Dose to Pharyngeal Constrictor (Gy)</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rotWithShape="1">
                            <a:blip r:embed="rId26">
                              <a:extLst>
                                <a:ext uri="{28A0092B-C50C-407E-A947-70E740481C1C}">
                                  <a14:useLocalDpi xmlns:a14="http://schemas.microsoft.com/office/drawing/2010/main" val="0"/>
                                </a:ext>
                              </a:extLst>
                            </a:blip>
                            <a:srcRect l="3817" t="6096" r="25719" b="5159"/>
                            <a:stretch/>
                          </pic:blipFill>
                          <pic:spPr bwMode="auto">
                            <a:xfrm>
                              <a:off x="194206" y="0"/>
                              <a:ext cx="2948940" cy="2785110"/>
                            </a:xfrm>
                            <a:prstGeom prst="rect">
                              <a:avLst/>
                            </a:prstGeom>
                            <a:ln>
                              <a:noFill/>
                            </a:ln>
                            <a:extLst>
                              <a:ext uri="{53640926-AAD7-44D8-BBD7-CCE9431645EC}">
                                <a14:shadowObscured xmlns:a14="http://schemas.microsoft.com/office/drawing/2010/main"/>
                              </a:ext>
                            </a:extLst>
                          </pic:spPr>
                        </pic:pic>
                        <wps:wsp>
                          <wps:cNvPr id="19" name="Text Box 2"/>
                          <wps:cNvSpPr txBox="1">
                            <a:spLocks noChangeArrowheads="1"/>
                          </wps:cNvSpPr>
                          <wps:spPr bwMode="auto">
                            <a:xfrm rot="16200000">
                              <a:off x="-1052343" y="1182757"/>
                              <a:ext cx="2381132" cy="276446"/>
                            </a:xfrm>
                            <a:prstGeom prst="rect">
                              <a:avLst/>
                            </a:prstGeom>
                            <a:noFill/>
                            <a:ln w="9525">
                              <a:noFill/>
                              <a:miter lim="800000"/>
                              <a:headEnd/>
                              <a:tailEnd/>
                            </a:ln>
                          </wps:spPr>
                          <wps:txbx>
                            <w:txbxContent>
                              <w:p w14:paraId="7FF00B47" w14:textId="77777777" w:rsidR="008C061C" w:rsidRPr="00D62F36" w:rsidRDefault="008C061C" w:rsidP="00D62F36">
                                <w:pPr>
                                  <w:spacing w:after="0"/>
                                  <w:jc w:val="center"/>
                                  <w:rPr>
                                    <w:sz w:val="18"/>
                                    <w:szCs w:val="18"/>
                                    <w:lang w:val="en-US"/>
                                  </w:rPr>
                                </w:pPr>
                                <w:r>
                                  <w:rPr>
                                    <w:sz w:val="18"/>
                                    <w:szCs w:val="18"/>
                                    <w:lang w:val="en-US"/>
                                  </w:rPr>
                                  <w:t>MDASI Swallowing/Chewing Item</w:t>
                                </w:r>
                              </w:p>
                            </w:txbxContent>
                          </wps:txbx>
                          <wps:bodyPr rot="0" vert="horz" wrap="square" lIns="91440" tIns="45720" rIns="91440" bIns="45720" anchor="t" anchorCtr="0">
                            <a:noAutofit/>
                          </wps:bodyPr>
                        </wps:wsp>
                      </wpg:grpSp>
                      <wps:wsp>
                        <wps:cNvPr id="227" name="Straight Connector 227"/>
                        <wps:cNvCnPr/>
                        <wps:spPr>
                          <a:xfrm>
                            <a:off x="365760" y="1331366"/>
                            <a:ext cx="2735884"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2157984" y="36576"/>
                            <a:ext cx="0" cy="258226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6B735D" id="Group 229" o:spid="_x0000_s1040" style="position:absolute;margin-left:235pt;margin-top:14.75pt;width:247.45pt;height:238.55pt;z-index:251693056" coordsize="31426,30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">
                <v:group id="Group 20" o:spid="_x0000_s1041" style="position:absolute;width:31426;height:30295" coordsize="31431,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42" type="#_x0000_t202" style="position:absolute;left:5557;top:27538;width:23811;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64F91EC" w14:textId="77777777" w:rsidR="008C061C" w:rsidRPr="00D62F36" w:rsidRDefault="008C061C" w:rsidP="00D62F36">
                          <w:pPr>
                            <w:spacing w:after="0"/>
                            <w:jc w:val="center"/>
                            <w:rPr>
                              <w:sz w:val="18"/>
                              <w:szCs w:val="18"/>
                              <w:lang w:val="en-US"/>
                            </w:rPr>
                          </w:pPr>
                          <w:r w:rsidRPr="00D62F36">
                            <w:rPr>
                              <w:sz w:val="18"/>
                              <w:szCs w:val="18"/>
                              <w:lang w:val="en-US"/>
                            </w:rPr>
                            <w:t>Delivered Dose to Pharyngeal Constrictor (Gy)</w:t>
                          </w:r>
                        </w:p>
                      </w:txbxContent>
                    </v:textbox>
                  </v:shape>
                  <v:shape id="Picture 6" o:spid="_x0000_s1043" type="#_x0000_t75" style="position:absolute;left:1942;width:29489;height:27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">
                    <v:imagedata r:id="rId27" o:title="" croptop="3995f" cropbottom="3381f" cropleft="2502f" cropright="16855f"/>
                  </v:shape>
                  <v:shape id="_x0000_s1044" type="#_x0000_t202" style="position:absolute;left:-10524;top:11828;width:23811;height:27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" filled="f" stroked="f">
                    <v:textbox>
                      <w:txbxContent>
                        <w:p w14:paraId="7FF00B47" w14:textId="77777777" w:rsidR="008C061C" w:rsidRPr="00D62F36" w:rsidRDefault="008C061C" w:rsidP="00D62F36">
                          <w:pPr>
                            <w:spacing w:after="0"/>
                            <w:jc w:val="center"/>
                            <w:rPr>
                              <w:sz w:val="18"/>
                              <w:szCs w:val="18"/>
                              <w:lang w:val="en-US"/>
                            </w:rPr>
                          </w:pPr>
                          <w:r>
                            <w:rPr>
                              <w:sz w:val="18"/>
                              <w:szCs w:val="18"/>
                              <w:lang w:val="en-US"/>
                            </w:rPr>
                            <w:t>MDASI Swallowing/Chewing Item</w:t>
                          </w:r>
                        </w:p>
                      </w:txbxContent>
                    </v:textbox>
                  </v:shape>
                </v:group>
                <v:line id="Straight Connector 227" o:spid="_x0000_s1045" style="position:absolute;visibility:visible;mso-wrap-style:square" from="3657,13313" to="31016,1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" strokecolor="black [3213]">
                  <v:stroke dashstyle="dash" joinstyle="miter"/>
                </v:line>
                <v:line id="Straight Connector 228" o:spid="_x0000_s1046" style="position:absolute;visibility:visible;mso-wrap-style:square" from="21579,365" to="21579,26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" strokecolor="black [3213]">
                  <v:stroke dashstyle="dash" joinstyle="miter"/>
                </v:line>
              </v:group>
            </w:pict>
          </mc:Fallback>
        </mc:AlternateContent>
      </w:r>
    </w:p>
    <w:p w14:paraId="751CE166" w14:textId="77777777" w:rsidR="00574AE9" w:rsidRDefault="00574AE9" w:rsidP="006C6DD9">
      <w:pPr>
        <w:rPr>
          <w:b/>
          <w:bCs/>
          <w:i/>
          <w:iCs/>
          <w:noProof/>
        </w:rPr>
      </w:pPr>
    </w:p>
    <w:p w14:paraId="6FFFFF23" w14:textId="77777777" w:rsidR="00574AE9" w:rsidRDefault="00574AE9" w:rsidP="006C6DD9">
      <w:pPr>
        <w:rPr>
          <w:b/>
          <w:bCs/>
          <w:i/>
          <w:iCs/>
          <w:noProof/>
        </w:rPr>
      </w:pPr>
    </w:p>
    <w:p w14:paraId="4AEBCFEF" w14:textId="77777777" w:rsidR="00574AE9" w:rsidRDefault="00574AE9" w:rsidP="006C6DD9">
      <w:pPr>
        <w:rPr>
          <w:b/>
          <w:bCs/>
          <w:i/>
          <w:iCs/>
          <w:noProof/>
        </w:rPr>
      </w:pPr>
    </w:p>
    <w:p w14:paraId="5394E528" w14:textId="77777777" w:rsidR="00574AE9" w:rsidRDefault="00574AE9" w:rsidP="006C6DD9">
      <w:pPr>
        <w:rPr>
          <w:b/>
          <w:bCs/>
          <w:i/>
          <w:iCs/>
          <w:noProof/>
        </w:rPr>
      </w:pPr>
    </w:p>
    <w:p w14:paraId="12280780" w14:textId="77777777" w:rsidR="00574AE9" w:rsidRDefault="00574AE9" w:rsidP="006C6DD9">
      <w:pPr>
        <w:rPr>
          <w:b/>
          <w:bCs/>
          <w:i/>
          <w:iCs/>
          <w:noProof/>
        </w:rPr>
      </w:pPr>
    </w:p>
    <w:p w14:paraId="24B4766B" w14:textId="77777777" w:rsidR="00574AE9" w:rsidRDefault="00574AE9" w:rsidP="006C6DD9">
      <w:pPr>
        <w:rPr>
          <w:b/>
          <w:bCs/>
          <w:i/>
          <w:iCs/>
          <w:noProof/>
        </w:rPr>
      </w:pPr>
    </w:p>
    <w:p w14:paraId="3A2FB433" w14:textId="77777777" w:rsidR="00574AE9" w:rsidRDefault="00574AE9" w:rsidP="006C6DD9">
      <w:pPr>
        <w:rPr>
          <w:b/>
          <w:bCs/>
          <w:i/>
          <w:iCs/>
          <w:noProof/>
        </w:rPr>
      </w:pPr>
    </w:p>
    <w:p w14:paraId="5320CD63" w14:textId="77777777" w:rsidR="00574AE9" w:rsidRDefault="00574AE9" w:rsidP="006C6DD9">
      <w:pPr>
        <w:rPr>
          <w:b/>
          <w:bCs/>
          <w:i/>
          <w:iCs/>
          <w:noProof/>
        </w:rPr>
      </w:pPr>
    </w:p>
    <w:p w14:paraId="2C742608" w14:textId="77777777" w:rsidR="00574AE9" w:rsidRDefault="00574AE9" w:rsidP="006C6DD9">
      <w:pPr>
        <w:rPr>
          <w:b/>
          <w:bCs/>
          <w:i/>
          <w:iCs/>
          <w:noProof/>
        </w:rPr>
      </w:pPr>
    </w:p>
    <w:p w14:paraId="7EE3DD4A" w14:textId="77777777" w:rsidR="00574AE9" w:rsidRDefault="00574AE9" w:rsidP="006C6DD9">
      <w:pPr>
        <w:rPr>
          <w:b/>
          <w:bCs/>
          <w:i/>
          <w:iCs/>
          <w:noProof/>
        </w:rPr>
      </w:pPr>
    </w:p>
    <w:p w14:paraId="06AD5EAA" w14:textId="77777777" w:rsidR="00574AE9" w:rsidRDefault="00C96CF9" w:rsidP="006C6DD9">
      <w:pPr>
        <w:rPr>
          <w:b/>
          <w:bCs/>
          <w:i/>
          <w:iCs/>
          <w:noProof/>
        </w:rPr>
      </w:pPr>
      <w:r>
        <w:rPr>
          <w:b/>
          <w:bCs/>
          <w:i/>
          <w:iCs/>
          <w:noProof/>
        </w:rPr>
        <mc:AlternateContent>
          <mc:Choice Requires="wpg">
            <w:drawing>
              <wp:anchor distT="0" distB="0" distL="114300" distR="114300" simplePos="0" relativeHeight="251701248" behindDoc="0" locked="0" layoutInCell="1" allowOverlap="1" wp14:anchorId="7E58497C" wp14:editId="1C0821F8">
                <wp:simplePos x="0" y="0"/>
                <wp:positionH relativeFrom="column">
                  <wp:posOffset>2986405</wp:posOffset>
                </wp:positionH>
                <wp:positionV relativeFrom="paragraph">
                  <wp:posOffset>222572</wp:posOffset>
                </wp:positionV>
                <wp:extent cx="3146425" cy="3029585"/>
                <wp:effectExtent l="0" t="0" r="0" b="0"/>
                <wp:wrapNone/>
                <wp:docPr id="235" name="Group 235"/>
                <wp:cNvGraphicFramePr/>
                <a:graphic xmlns:a="http://schemas.openxmlformats.org/drawingml/2006/main">
                  <a:graphicData uri="http://schemas.microsoft.com/office/word/2010/wordprocessingGroup">
                    <wpg:wgp>
                      <wpg:cNvGrpSpPr/>
                      <wpg:grpSpPr>
                        <a:xfrm>
                          <a:off x="0" y="0"/>
                          <a:ext cx="3146425" cy="3029585"/>
                          <a:chOff x="0" y="0"/>
                          <a:chExt cx="3146425" cy="3029585"/>
                        </a:xfrm>
                      </wpg:grpSpPr>
                      <wpg:grpSp>
                        <wpg:cNvPr id="26" name="Group 26"/>
                        <wpg:cNvGrpSpPr/>
                        <wpg:grpSpPr>
                          <a:xfrm>
                            <a:off x="0" y="0"/>
                            <a:ext cx="3146425" cy="3029585"/>
                            <a:chOff x="0" y="0"/>
                            <a:chExt cx="3146951" cy="3030271"/>
                          </a:xfrm>
                        </wpg:grpSpPr>
                        <pic:pic xmlns:pic="http://schemas.openxmlformats.org/drawingml/2006/picture">
                          <pic:nvPicPr>
                            <pic:cNvPr id="10" name="Picture 10"/>
                            <pic:cNvPicPr>
                              <a:picLocks noChangeAspect="1"/>
                            </pic:cNvPicPr>
                          </pic:nvPicPr>
                          <pic:blipFill rotWithShape="1">
                            <a:blip r:embed="rId28">
                              <a:extLst>
                                <a:ext uri="{28A0092B-C50C-407E-A947-70E740481C1C}">
                                  <a14:useLocalDpi xmlns:a14="http://schemas.microsoft.com/office/drawing/2010/main" val="0"/>
                                </a:ext>
                              </a:extLst>
                            </a:blip>
                            <a:srcRect l="4066" t="6096" r="25329" b="5499"/>
                            <a:stretch/>
                          </pic:blipFill>
                          <pic:spPr>
                            <a:xfrm>
                              <a:off x="191661" y="0"/>
                              <a:ext cx="2955290" cy="2775098"/>
                            </a:xfrm>
                            <a:prstGeom prst="rect">
                              <a:avLst/>
                            </a:prstGeom>
                          </pic:spPr>
                        </pic:pic>
                        <wps:wsp>
                          <wps:cNvPr id="24" name="Text Box 2"/>
                          <wps:cNvSpPr txBox="1">
                            <a:spLocks noChangeArrowheads="1"/>
                          </wps:cNvSpPr>
                          <wps:spPr bwMode="auto">
                            <a:xfrm>
                              <a:off x="553168" y="2753829"/>
                              <a:ext cx="2380730" cy="276442"/>
                            </a:xfrm>
                            <a:prstGeom prst="rect">
                              <a:avLst/>
                            </a:prstGeom>
                            <a:noFill/>
                            <a:ln w="9525">
                              <a:noFill/>
                              <a:miter lim="800000"/>
                              <a:headEnd/>
                              <a:tailEnd/>
                            </a:ln>
                          </wps:spPr>
                          <wps:txbx>
                            <w:txbxContent>
                              <w:p w14:paraId="539BD8F1" w14:textId="77777777" w:rsidR="008C061C" w:rsidRPr="00D62F36" w:rsidRDefault="008C061C" w:rsidP="0047015E">
                                <w:pPr>
                                  <w:spacing w:after="0"/>
                                  <w:jc w:val="center"/>
                                  <w:rPr>
                                    <w:sz w:val="18"/>
                                    <w:szCs w:val="18"/>
                                    <w:lang w:val="en-US"/>
                                  </w:rPr>
                                </w:pPr>
                                <w:r w:rsidRPr="00D62F36">
                                  <w:rPr>
                                    <w:sz w:val="18"/>
                                    <w:szCs w:val="18"/>
                                    <w:lang w:val="en-US"/>
                                  </w:rPr>
                                  <w:t xml:space="preserve">Delivered Dose to </w:t>
                                </w:r>
                                <w:r>
                                  <w:rPr>
                                    <w:sz w:val="18"/>
                                    <w:szCs w:val="18"/>
                                    <w:lang w:val="en-US"/>
                                  </w:rPr>
                                  <w:t>Parotid Glands</w:t>
                                </w:r>
                                <w:r w:rsidRPr="00D62F36">
                                  <w:rPr>
                                    <w:sz w:val="18"/>
                                    <w:szCs w:val="18"/>
                                    <w:lang w:val="en-US"/>
                                  </w:rPr>
                                  <w:t xml:space="preserve"> (Gy)</w:t>
                                </w:r>
                              </w:p>
                            </w:txbxContent>
                          </wps:txbx>
                          <wps:bodyPr rot="0" vert="horz" wrap="square" lIns="91440" tIns="45720" rIns="91440" bIns="45720" anchor="t" anchorCtr="0">
                            <a:noAutofit/>
                          </wps:bodyPr>
                        </wps:wsp>
                        <wps:wsp>
                          <wps:cNvPr id="25" name="Text Box 2"/>
                          <wps:cNvSpPr txBox="1">
                            <a:spLocks noChangeArrowheads="1"/>
                          </wps:cNvSpPr>
                          <wps:spPr bwMode="auto">
                            <a:xfrm rot="16200000">
                              <a:off x="-1052349" y="1127052"/>
                              <a:ext cx="2381098" cy="276399"/>
                            </a:xfrm>
                            <a:prstGeom prst="rect">
                              <a:avLst/>
                            </a:prstGeom>
                            <a:noFill/>
                            <a:ln w="9525">
                              <a:noFill/>
                              <a:miter lim="800000"/>
                              <a:headEnd/>
                              <a:tailEnd/>
                            </a:ln>
                          </wps:spPr>
                          <wps:txbx>
                            <w:txbxContent>
                              <w:p w14:paraId="1B2ACF19" w14:textId="77777777" w:rsidR="008C061C" w:rsidRPr="00D62F36" w:rsidRDefault="008C061C" w:rsidP="0047015E">
                                <w:pPr>
                                  <w:spacing w:after="0"/>
                                  <w:jc w:val="center"/>
                                  <w:rPr>
                                    <w:sz w:val="18"/>
                                    <w:szCs w:val="18"/>
                                    <w:lang w:val="en-US"/>
                                  </w:rPr>
                                </w:pPr>
                                <w:r>
                                  <w:rPr>
                                    <w:sz w:val="18"/>
                                    <w:szCs w:val="18"/>
                                    <w:lang w:val="en-US"/>
                                  </w:rPr>
                                  <w:t>MDASI Dry Mouth Item</w:t>
                                </w:r>
                              </w:p>
                            </w:txbxContent>
                          </wps:txbx>
                          <wps:bodyPr rot="0" vert="horz" wrap="square" lIns="91440" tIns="45720" rIns="91440" bIns="45720" anchor="t" anchorCtr="0">
                            <a:noAutofit/>
                          </wps:bodyPr>
                        </wps:wsp>
                      </wpg:grpSp>
                      <wps:wsp>
                        <wps:cNvPr id="232" name="Straight Connector 232"/>
                        <wps:cNvCnPr/>
                        <wps:spPr>
                          <a:xfrm>
                            <a:off x="332509" y="1335974"/>
                            <a:ext cx="277876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a:off x="1638795" y="29688"/>
                            <a:ext cx="0" cy="259677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58497C" id="Group 235" o:spid="_x0000_s1047" style="position:absolute;margin-left:235.15pt;margin-top:17.55pt;width:247.75pt;height:238.55pt;z-index:251701248" coordsize="31464,30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">
                <v:group id="Group 26" o:spid="_x0000_s1048" style="position:absolute;width:31464;height:30295" coordsize="31469,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10" o:spid="_x0000_s1049" type="#_x0000_t75" style="position:absolute;left:1916;width:29553;height:27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">
                    <v:imagedata r:id="rId29" o:title="" croptop="3995f" cropbottom="3604f" cropleft="2665f" cropright="16600f"/>
                  </v:shape>
                  <v:shape id="_x0000_s1050" type="#_x0000_t202" style="position:absolute;left:5531;top:27538;width:23807;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39BD8F1" w14:textId="77777777" w:rsidR="008C061C" w:rsidRPr="00D62F36" w:rsidRDefault="008C061C" w:rsidP="0047015E">
                          <w:pPr>
                            <w:spacing w:after="0"/>
                            <w:jc w:val="center"/>
                            <w:rPr>
                              <w:sz w:val="18"/>
                              <w:szCs w:val="18"/>
                              <w:lang w:val="en-US"/>
                            </w:rPr>
                          </w:pPr>
                          <w:r w:rsidRPr="00D62F36">
                            <w:rPr>
                              <w:sz w:val="18"/>
                              <w:szCs w:val="18"/>
                              <w:lang w:val="en-US"/>
                            </w:rPr>
                            <w:t xml:space="preserve">Delivered Dose to </w:t>
                          </w:r>
                          <w:r>
                            <w:rPr>
                              <w:sz w:val="18"/>
                              <w:szCs w:val="18"/>
                              <w:lang w:val="en-US"/>
                            </w:rPr>
                            <w:t>Parotid Glands</w:t>
                          </w:r>
                          <w:r w:rsidRPr="00D62F36">
                            <w:rPr>
                              <w:sz w:val="18"/>
                              <w:szCs w:val="18"/>
                              <w:lang w:val="en-US"/>
                            </w:rPr>
                            <w:t xml:space="preserve"> (Gy)</w:t>
                          </w:r>
                        </w:p>
                      </w:txbxContent>
                    </v:textbox>
                  </v:shape>
                  <v:shape id="_x0000_s1051" type="#_x0000_t202" style="position:absolute;left:-10524;top:11271;width:23811;height:27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" filled="f" stroked="f">
                    <v:textbox>
                      <w:txbxContent>
                        <w:p w14:paraId="1B2ACF19" w14:textId="77777777" w:rsidR="008C061C" w:rsidRPr="00D62F36" w:rsidRDefault="008C061C" w:rsidP="0047015E">
                          <w:pPr>
                            <w:spacing w:after="0"/>
                            <w:jc w:val="center"/>
                            <w:rPr>
                              <w:sz w:val="18"/>
                              <w:szCs w:val="18"/>
                              <w:lang w:val="en-US"/>
                            </w:rPr>
                          </w:pPr>
                          <w:r>
                            <w:rPr>
                              <w:sz w:val="18"/>
                              <w:szCs w:val="18"/>
                              <w:lang w:val="en-US"/>
                            </w:rPr>
                            <w:t>MDASI Dry Mouth Item</w:t>
                          </w:r>
                        </w:p>
                      </w:txbxContent>
                    </v:textbox>
                  </v:shape>
                </v:group>
                <v:line id="Straight Connector 232" o:spid="_x0000_s1052" style="position:absolute;visibility:visible;mso-wrap-style:square" from="3325,13359" to="31112,1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" strokecolor="black [3213]">
                  <v:stroke dashstyle="dash" joinstyle="miter"/>
                </v:line>
                <v:line id="Straight Connector 233" o:spid="_x0000_s1053" style="position:absolute;visibility:visible;mso-wrap-style:square" from="16387,296" to="16387,2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" strokecolor="black [3213]">
                  <v:stroke dashstyle="dash" joinstyle="miter"/>
                </v:line>
              </v:group>
            </w:pict>
          </mc:Fallback>
        </mc:AlternateContent>
      </w:r>
    </w:p>
    <w:p w14:paraId="4415601F" w14:textId="77777777" w:rsidR="00574AE9" w:rsidRDefault="00574AE9" w:rsidP="006C6DD9">
      <w:pPr>
        <w:rPr>
          <w:b/>
          <w:bCs/>
          <w:i/>
          <w:iCs/>
          <w:noProof/>
        </w:rPr>
      </w:pPr>
    </w:p>
    <w:p w14:paraId="0315603B" w14:textId="77777777" w:rsidR="00574AE9" w:rsidRDefault="00574AE9" w:rsidP="006C6DD9">
      <w:pPr>
        <w:rPr>
          <w:b/>
          <w:bCs/>
          <w:i/>
          <w:iCs/>
          <w:noProof/>
        </w:rPr>
      </w:pPr>
    </w:p>
    <w:p w14:paraId="6619582D" w14:textId="77777777" w:rsidR="00574AE9" w:rsidRDefault="00574AE9" w:rsidP="006C6DD9">
      <w:pPr>
        <w:rPr>
          <w:b/>
          <w:bCs/>
          <w:i/>
          <w:iCs/>
          <w:noProof/>
        </w:rPr>
      </w:pPr>
    </w:p>
    <w:p w14:paraId="75589EA6" w14:textId="77777777" w:rsidR="00574AE9" w:rsidRDefault="00574AE9" w:rsidP="006C6DD9">
      <w:pPr>
        <w:rPr>
          <w:b/>
          <w:bCs/>
          <w:i/>
          <w:iCs/>
          <w:noProof/>
        </w:rPr>
      </w:pPr>
    </w:p>
    <w:p w14:paraId="63CB3127" w14:textId="77777777" w:rsidR="00574AE9" w:rsidRDefault="00574AE9" w:rsidP="006C6DD9">
      <w:pPr>
        <w:rPr>
          <w:b/>
          <w:bCs/>
          <w:i/>
          <w:iCs/>
          <w:noProof/>
        </w:rPr>
      </w:pPr>
    </w:p>
    <w:p w14:paraId="05297FE9" w14:textId="77777777" w:rsidR="00574AE9" w:rsidRDefault="00574AE9" w:rsidP="006C6DD9">
      <w:pPr>
        <w:rPr>
          <w:b/>
          <w:bCs/>
          <w:i/>
          <w:iCs/>
          <w:noProof/>
        </w:rPr>
      </w:pPr>
    </w:p>
    <w:p w14:paraId="241CBFD9" w14:textId="77777777" w:rsidR="00574AE9" w:rsidRDefault="00574AE9" w:rsidP="006C6DD9">
      <w:pPr>
        <w:rPr>
          <w:b/>
          <w:bCs/>
          <w:i/>
          <w:iCs/>
          <w:noProof/>
        </w:rPr>
      </w:pPr>
    </w:p>
    <w:p w14:paraId="7DF8B621" w14:textId="77777777" w:rsidR="00574AE9" w:rsidRDefault="00574AE9" w:rsidP="006C6DD9">
      <w:pPr>
        <w:rPr>
          <w:b/>
          <w:bCs/>
          <w:i/>
          <w:iCs/>
          <w:noProof/>
        </w:rPr>
      </w:pPr>
    </w:p>
    <w:p w14:paraId="49700912" w14:textId="77777777" w:rsidR="00574AE9" w:rsidRDefault="00574AE9" w:rsidP="006C6DD9">
      <w:pPr>
        <w:rPr>
          <w:b/>
          <w:bCs/>
          <w:i/>
          <w:iCs/>
          <w:noProof/>
        </w:rPr>
      </w:pPr>
    </w:p>
    <w:p w14:paraId="6A18E5C2" w14:textId="77777777" w:rsidR="00574AE9" w:rsidRDefault="00574AE9" w:rsidP="006C6DD9">
      <w:pPr>
        <w:rPr>
          <w:b/>
          <w:bCs/>
          <w:i/>
          <w:iCs/>
          <w:noProof/>
        </w:rPr>
      </w:pPr>
    </w:p>
    <w:p w14:paraId="583324BB" w14:textId="77777777" w:rsidR="00574AE9" w:rsidRDefault="00DA5B5B" w:rsidP="006C6DD9">
      <w:pPr>
        <w:rPr>
          <w:b/>
          <w:bCs/>
          <w:i/>
          <w:iCs/>
          <w:noProof/>
        </w:rPr>
      </w:pPr>
      <w:r>
        <w:rPr>
          <w:b/>
          <w:bCs/>
          <w:i/>
          <w:iCs/>
          <w:noProof/>
        </w:rPr>
        <mc:AlternateContent>
          <mc:Choice Requires="wpg">
            <w:drawing>
              <wp:anchor distT="0" distB="0" distL="114300" distR="114300" simplePos="0" relativeHeight="251669504" behindDoc="0" locked="0" layoutInCell="1" allowOverlap="1" wp14:anchorId="7F0BEDBF" wp14:editId="07ACC39B">
                <wp:simplePos x="0" y="0"/>
                <wp:positionH relativeFrom="column">
                  <wp:posOffset>-38735</wp:posOffset>
                </wp:positionH>
                <wp:positionV relativeFrom="paragraph">
                  <wp:posOffset>244797</wp:posOffset>
                </wp:positionV>
                <wp:extent cx="6162675" cy="249382"/>
                <wp:effectExtent l="0" t="0" r="0" b="0"/>
                <wp:wrapNone/>
                <wp:docPr id="31" name="Group 31"/>
                <wp:cNvGraphicFramePr/>
                <a:graphic xmlns:a="http://schemas.openxmlformats.org/drawingml/2006/main">
                  <a:graphicData uri="http://schemas.microsoft.com/office/word/2010/wordprocessingGroup">
                    <wpg:wgp>
                      <wpg:cNvGrpSpPr/>
                      <wpg:grpSpPr>
                        <a:xfrm>
                          <a:off x="0" y="0"/>
                          <a:ext cx="6162675" cy="249382"/>
                          <a:chOff x="0" y="0"/>
                          <a:chExt cx="6162675" cy="249382"/>
                        </a:xfrm>
                      </wpg:grpSpPr>
                      <wps:wsp>
                        <wps:cNvPr id="30" name="Text Box 2"/>
                        <wps:cNvSpPr txBox="1">
                          <a:spLocks noChangeArrowheads="1"/>
                        </wps:cNvSpPr>
                        <wps:spPr bwMode="auto">
                          <a:xfrm>
                            <a:off x="0" y="0"/>
                            <a:ext cx="6162675" cy="249382"/>
                          </a:xfrm>
                          <a:prstGeom prst="rect">
                            <a:avLst/>
                          </a:prstGeom>
                          <a:noFill/>
                          <a:ln w="9525">
                            <a:noFill/>
                            <a:miter lim="800000"/>
                            <a:headEnd/>
                            <a:tailEnd/>
                          </a:ln>
                        </wps:spPr>
                        <wps:txbx>
                          <w:txbxContent>
                            <w:p w14:paraId="45796274" w14:textId="77777777" w:rsidR="008C061C" w:rsidRPr="00D62F36" w:rsidRDefault="008C061C" w:rsidP="00DA5B5B">
                              <w:pPr>
                                <w:spacing w:after="0"/>
                                <w:rPr>
                                  <w:sz w:val="18"/>
                                  <w:szCs w:val="18"/>
                                  <w:lang w:val="en-US"/>
                                </w:rPr>
                              </w:pPr>
                              <w:r w:rsidRPr="00DA5B5B">
                                <w:rPr>
                                  <w:sz w:val="18"/>
                                  <w:szCs w:val="18"/>
                                  <w:u w:val="single"/>
                                  <w:lang w:val="en-US"/>
                                </w:rPr>
                                <w:t>Legend:</w:t>
                              </w:r>
                              <w:r>
                                <w:rPr>
                                  <w:sz w:val="18"/>
                                  <w:szCs w:val="18"/>
                                  <w:lang w:val="en-US"/>
                                </w:rPr>
                                <w:t xml:space="preserve">            None/Mild </w:t>
                              </w:r>
                              <m:oMath>
                                <m:r>
                                  <w:rPr>
                                    <w:rFonts w:ascii="Cambria Math"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None/Mild </w:t>
                              </w:r>
                              <m:oMath>
                                <m:r>
                                  <w:rPr>
                                    <w:rFonts w:ascii="Cambria Math" w:eastAsiaTheme="minorEastAsia" w:hAnsi="Cambria Math"/>
                                    <w:sz w:val="18"/>
                                    <w:szCs w:val="18"/>
                                    <w:lang w:val="en-US"/>
                                  </w:rPr>
                                  <m: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m:t>
                                </m:r>
                              </m:oMath>
                              <w:r>
                                <w:rPr>
                                  <w:rFonts w:eastAsiaTheme="minorEastAsia"/>
                                  <w:sz w:val="18"/>
                                  <w:szCs w:val="18"/>
                                  <w:lang w:val="en-US"/>
                                </w:rPr>
                                <w:t>1 year</w:t>
                              </w:r>
                            </w:p>
                          </w:txbxContent>
                        </wps:txbx>
                        <wps:bodyPr rot="0" vert="horz" wrap="square" lIns="91440" tIns="45720" rIns="91440" bIns="45720" anchor="t" anchorCtr="0">
                          <a:noAutofit/>
                        </wps:bodyPr>
                      </wps:wsp>
                      <wps:wsp>
                        <wps:cNvPr id="15" name="Oval 15"/>
                        <wps:cNvSpPr/>
                        <wps:spPr>
                          <a:xfrm flipV="1">
                            <a:off x="1828800" y="65315"/>
                            <a:ext cx="100800" cy="100800"/>
                          </a:xfrm>
                          <a:prstGeom prst="ellipse">
                            <a:avLst/>
                          </a:prstGeom>
                          <a:solidFill>
                            <a:srgbClr val="00897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flipV="1">
                            <a:off x="647205" y="83128"/>
                            <a:ext cx="72000" cy="72000"/>
                          </a:xfrm>
                          <a:prstGeom prst="ellipse">
                            <a:avLst/>
                          </a:prstGeom>
                          <a:solidFill>
                            <a:srgbClr val="1919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flipV="1">
                            <a:off x="4589813" y="65315"/>
                            <a:ext cx="100330" cy="100330"/>
                          </a:xfrm>
                          <a:prstGeom prst="ellipse">
                            <a:avLst/>
                          </a:prstGeom>
                          <a:solidFill>
                            <a:srgbClr val="C200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flipV="1">
                            <a:off x="3075709" y="83128"/>
                            <a:ext cx="71755" cy="71755"/>
                          </a:xfrm>
                          <a:prstGeom prst="ellipse">
                            <a:avLst/>
                          </a:prstGeom>
                          <a:solidFill>
                            <a:srgbClr val="ED6A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BEDBF" id="Group 31" o:spid="_x0000_s1054" style="position:absolute;margin-left:-3.05pt;margin-top:19.3pt;width:485.25pt;height:19.65pt;z-index:251669504" coordsize="61626,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">
                <v:shape id="_x0000_s1055" type="#_x0000_t202" style="position:absolute;width:6162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5796274" w14:textId="77777777" w:rsidR="008C061C" w:rsidRPr="00D62F36" w:rsidRDefault="008C061C" w:rsidP="00DA5B5B">
                        <w:pPr>
                          <w:spacing w:after="0"/>
                          <w:rPr>
                            <w:sz w:val="18"/>
                            <w:szCs w:val="18"/>
                            <w:lang w:val="en-US"/>
                          </w:rPr>
                        </w:pPr>
                        <w:r w:rsidRPr="00DA5B5B">
                          <w:rPr>
                            <w:sz w:val="18"/>
                            <w:szCs w:val="18"/>
                            <w:u w:val="single"/>
                            <w:lang w:val="en-US"/>
                          </w:rPr>
                          <w:t>Legend:</w:t>
                        </w:r>
                        <w:r>
                          <w:rPr>
                            <w:sz w:val="18"/>
                            <w:szCs w:val="18"/>
                            <w:lang w:val="en-US"/>
                          </w:rPr>
                          <w:t xml:space="preserve">            None/Mild </w:t>
                        </w:r>
                        <m:oMath>
                          <m:r>
                            <w:rPr>
                              <w:rFonts w:ascii="Cambria Math"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None/Mild </w:t>
                        </w:r>
                        <m:oMath>
                          <m:r>
                            <w:rPr>
                              <w:rFonts w:ascii="Cambria Math" w:eastAsiaTheme="minorEastAsia" w:hAnsi="Cambria Math"/>
                              <w:sz w:val="18"/>
                              <w:szCs w:val="18"/>
                              <w:lang w:val="en-US"/>
                            </w:rPr>
                            <m: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m:t>
                          </m:r>
                        </m:oMath>
                        <w:r>
                          <w:rPr>
                            <w:rFonts w:eastAsiaTheme="minorEastAsia"/>
                            <w:sz w:val="18"/>
                            <w:szCs w:val="18"/>
                            <w:lang w:val="en-US"/>
                          </w:rPr>
                          <w:t>1 year</w:t>
                        </w:r>
                      </w:p>
                    </w:txbxContent>
                  </v:textbox>
                </v:shape>
                <v:oval id="Oval 15" o:spid="_x0000_s1056" style="position:absolute;left:18288;top:653;width:1008;height:100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" fillcolor="#00897b" stroked="f" strokeweight="1pt">
                  <v:stroke joinstyle="miter"/>
                </v:oval>
                <v:oval id="Oval 16" o:spid="_x0000_s1057" style="position:absolute;left:6472;top:831;width:720;height:7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" fillcolor="#191970" stroked="f" strokeweight="1pt">
                  <v:stroke joinstyle="miter"/>
                </v:oval>
                <v:oval id="Oval 17" o:spid="_x0000_s1058" style="position:absolute;left:45898;top:653;width:1003;height:100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" fillcolor="#c2002c" stroked="f" strokeweight="1pt">
                  <v:stroke joinstyle="miter"/>
                </v:oval>
                <v:oval id="Oval 18" o:spid="_x0000_s1059" style="position:absolute;left:30757;top:831;width:717;height:71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" fillcolor="#ed6a47" stroked="f" strokeweight="1pt">
                  <v:stroke joinstyle="miter"/>
                </v:oval>
              </v:group>
            </w:pict>
          </mc:Fallback>
        </mc:AlternateContent>
      </w:r>
    </w:p>
    <w:p w14:paraId="3D15114B" w14:textId="77777777" w:rsidR="00574AE9" w:rsidRDefault="00574AE9" w:rsidP="006C6DD9">
      <w:pPr>
        <w:rPr>
          <w:b/>
          <w:bCs/>
          <w:i/>
          <w:iCs/>
          <w:noProof/>
        </w:rPr>
      </w:pPr>
    </w:p>
    <w:p w14:paraId="6C4551A5" w14:textId="77777777" w:rsidR="00574AE9" w:rsidRDefault="00D319B7" w:rsidP="006C6DD9">
      <w:pPr>
        <w:rPr>
          <w:b/>
          <w:bCs/>
          <w:i/>
          <w:iCs/>
          <w:noProof/>
        </w:rPr>
      </w:pPr>
      <w:r>
        <w:rPr>
          <w:noProof/>
        </w:rPr>
        <mc:AlternateContent>
          <mc:Choice Requires="wps">
            <w:drawing>
              <wp:anchor distT="0" distB="0" distL="114300" distR="114300" simplePos="0" relativeHeight="251703296" behindDoc="0" locked="0" layoutInCell="1" allowOverlap="1" wp14:anchorId="09D8D7AB" wp14:editId="5ED6841A">
                <wp:simplePos x="0" y="0"/>
                <wp:positionH relativeFrom="column">
                  <wp:posOffset>-35626</wp:posOffset>
                </wp:positionH>
                <wp:positionV relativeFrom="paragraph">
                  <wp:posOffset>91605</wp:posOffset>
                </wp:positionV>
                <wp:extent cx="6082665" cy="878774"/>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878774"/>
                        </a:xfrm>
                        <a:prstGeom prst="rect">
                          <a:avLst/>
                        </a:prstGeom>
                        <a:noFill/>
                        <a:ln w="9525">
                          <a:noFill/>
                          <a:miter lim="800000"/>
                          <a:headEnd/>
                          <a:tailEnd/>
                        </a:ln>
                      </wps:spPr>
                      <wps:txbx>
                        <w:txbxContent>
                          <w:p w14:paraId="378407C8" w14:textId="77777777" w:rsidR="008C061C" w:rsidRPr="00551512" w:rsidRDefault="008C061C" w:rsidP="002E1164">
                            <w:pPr>
                              <w:rPr>
                                <w:lang w:val="en-US"/>
                              </w:rPr>
                            </w:pPr>
                            <w:r>
                              <w:rPr>
                                <w:lang w:val="en-US"/>
                              </w:rPr>
                              <w:t>Figure 1: Examples of associations between PRO scores and delivered OAR doses. Top: Pharyngeal constrictor doses of patients reporting moderate/severe dysphagia symptoms generally exceeded the planning objective of 50 Gy. Bottom: The relationship between parotid gland dose and patient-reported xerostomia symptoms was less clear.</w:t>
                            </w:r>
                          </w:p>
                          <w:p w14:paraId="5F2B582C" w14:textId="77777777" w:rsidR="008C061C" w:rsidRPr="00C96CF9" w:rsidRDefault="008C061C" w:rsidP="00C96CF9">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8D7AB" id="Text Box 2" o:spid="_x0000_s1060" type="#_x0000_t202" style="position:absolute;margin-left:-2.8pt;margin-top:7.2pt;width:478.95pt;height:6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" filled="f" stroked="f">
                <v:textbox>
                  <w:txbxContent>
                    <w:p w14:paraId="378407C8" w14:textId="77777777" w:rsidR="008C061C" w:rsidRPr="00551512" w:rsidRDefault="008C061C" w:rsidP="002E1164">
                      <w:pPr>
                        <w:rPr>
                          <w:lang w:val="en-US"/>
                        </w:rPr>
                      </w:pPr>
                      <w:r>
                        <w:rPr>
                          <w:lang w:val="en-US"/>
                        </w:rPr>
                        <w:t>Figure 1: Examples of associations between PRO scores and delivered OAR doses. Top: Pharyngeal constrictor doses of patients reporting moderate/severe dysphagia symptoms generally exceeded the planning objective of 50 Gy. Bottom: The relationship between parotid gland dose and patient-reported xerostomia symptoms was less clear.</w:t>
                      </w:r>
                    </w:p>
                    <w:p w14:paraId="5F2B582C" w14:textId="77777777" w:rsidR="008C061C" w:rsidRPr="00C96CF9" w:rsidRDefault="008C061C" w:rsidP="00C96CF9">
                      <w:pPr>
                        <w:spacing w:after="0"/>
                        <w:rPr>
                          <w:lang w:val="en-US"/>
                        </w:rPr>
                      </w:pPr>
                    </w:p>
                  </w:txbxContent>
                </v:textbox>
              </v:shape>
            </w:pict>
          </mc:Fallback>
        </mc:AlternateContent>
      </w:r>
    </w:p>
    <w:p w14:paraId="3A5A1A42" w14:textId="77777777" w:rsidR="00574AE9" w:rsidRDefault="00574AE9" w:rsidP="006C6DD9">
      <w:pPr>
        <w:rPr>
          <w:b/>
          <w:bCs/>
          <w:i/>
          <w:iCs/>
          <w:noProof/>
        </w:rPr>
      </w:pPr>
    </w:p>
    <w:p w14:paraId="2DAE1E6F" w14:textId="77777777" w:rsidR="00574AE9" w:rsidRDefault="00574AE9" w:rsidP="006C6DD9">
      <w:pPr>
        <w:rPr>
          <w:b/>
          <w:bCs/>
          <w:i/>
          <w:iCs/>
          <w:noProof/>
        </w:rPr>
      </w:pPr>
    </w:p>
    <w:p w14:paraId="0BD2549B" w14:textId="77777777" w:rsidR="00574AE9" w:rsidRDefault="00574AE9" w:rsidP="006C6DD9">
      <w:pPr>
        <w:rPr>
          <w:b/>
          <w:bCs/>
          <w:i/>
          <w:iCs/>
          <w:noProof/>
        </w:rPr>
      </w:pPr>
    </w:p>
    <w:p w14:paraId="1F046E57" w14:textId="77777777" w:rsidR="005477D2" w:rsidRDefault="005477D2" w:rsidP="006C6DD9">
      <w:pPr>
        <w:rPr>
          <w:b/>
          <w:bCs/>
          <w:i/>
          <w:iCs/>
          <w:noProof/>
        </w:rPr>
      </w:pPr>
    </w:p>
    <w:p w14:paraId="0809C3A5" w14:textId="77777777" w:rsidR="005477D2" w:rsidRDefault="005477D2" w:rsidP="006C6DD9">
      <w:pPr>
        <w:rPr>
          <w:b/>
          <w:bCs/>
          <w:i/>
          <w:iCs/>
          <w:noProof/>
        </w:rPr>
      </w:pPr>
    </w:p>
    <w:p w14:paraId="79A341B7" w14:textId="77777777" w:rsidR="005477D2" w:rsidRDefault="005477D2" w:rsidP="006C6DD9">
      <w:pPr>
        <w:rPr>
          <w:b/>
          <w:bCs/>
          <w:i/>
          <w:iCs/>
          <w:noProof/>
        </w:rPr>
      </w:pPr>
    </w:p>
    <w:p w14:paraId="071D1334" w14:textId="77777777" w:rsidR="005477D2" w:rsidRDefault="00696DB3" w:rsidP="006C6DD9">
      <w:pPr>
        <w:rPr>
          <w:b/>
          <w:bCs/>
          <w:i/>
          <w:iCs/>
          <w:noProof/>
        </w:rPr>
      </w:pPr>
      <w:r>
        <w:rPr>
          <w:noProof/>
        </w:rPr>
        <mc:AlternateContent>
          <mc:Choice Requires="wpg">
            <w:drawing>
              <wp:anchor distT="0" distB="0" distL="114300" distR="114300" simplePos="0" relativeHeight="251717632" behindDoc="0" locked="0" layoutInCell="1" allowOverlap="1" wp14:anchorId="6696B023" wp14:editId="3DF00EA0">
                <wp:simplePos x="0" y="0"/>
                <wp:positionH relativeFrom="column">
                  <wp:posOffset>2962490</wp:posOffset>
                </wp:positionH>
                <wp:positionV relativeFrom="paragraph">
                  <wp:posOffset>152572</wp:posOffset>
                </wp:positionV>
                <wp:extent cx="3341370" cy="3314063"/>
                <wp:effectExtent l="0" t="0" r="0" b="1270"/>
                <wp:wrapNone/>
                <wp:docPr id="281" name="Group 281"/>
                <wp:cNvGraphicFramePr/>
                <a:graphic xmlns:a="http://schemas.openxmlformats.org/drawingml/2006/main">
                  <a:graphicData uri="http://schemas.microsoft.com/office/word/2010/wordprocessingGroup">
                    <wpg:wgp>
                      <wpg:cNvGrpSpPr/>
                      <wpg:grpSpPr>
                        <a:xfrm>
                          <a:off x="0" y="0"/>
                          <a:ext cx="3341370" cy="3314063"/>
                          <a:chOff x="0" y="0"/>
                          <a:chExt cx="3341370" cy="3314063"/>
                        </a:xfrm>
                      </wpg:grpSpPr>
                      <wpg:grpSp>
                        <wpg:cNvPr id="275" name="Group 275"/>
                        <wpg:cNvGrpSpPr/>
                        <wpg:grpSpPr>
                          <a:xfrm>
                            <a:off x="0" y="0"/>
                            <a:ext cx="3341370" cy="3314063"/>
                            <a:chOff x="0" y="0"/>
                            <a:chExt cx="3341370" cy="3314063"/>
                          </a:xfrm>
                        </wpg:grpSpPr>
                        <wpg:grpSp>
                          <wpg:cNvPr id="263" name="Group 263"/>
                          <wpg:cNvGrpSpPr/>
                          <wpg:grpSpPr>
                            <a:xfrm>
                              <a:off x="0" y="0"/>
                              <a:ext cx="3341370" cy="3314063"/>
                              <a:chOff x="0" y="2"/>
                              <a:chExt cx="3341937" cy="3314271"/>
                            </a:xfrm>
                          </wpg:grpSpPr>
                          <pic:pic xmlns:pic="http://schemas.openxmlformats.org/drawingml/2006/picture">
                            <pic:nvPicPr>
                              <pic:cNvPr id="249" name="Picture 249" descr="A screenshot of a cell phone&#10;&#10;Description automatically generated"/>
                              <pic:cNvPicPr>
                                <a:picLocks noChangeAspect="1"/>
                              </pic:cNvPicPr>
                            </pic:nvPicPr>
                            <pic:blipFill rotWithShape="1">
                              <a:blip r:embed="rId30">
                                <a:extLst>
                                  <a:ext uri="{28A0092B-C50C-407E-A947-70E740481C1C}">
                                    <a14:useLocalDpi xmlns:a14="http://schemas.microsoft.com/office/drawing/2010/main" val="0"/>
                                  </a:ext>
                                </a:extLst>
                              </a:blip>
                              <a:srcRect l="3721" r="25953" b="5486"/>
                              <a:stretch/>
                            </pic:blipFill>
                            <pic:spPr bwMode="auto">
                              <a:xfrm>
                                <a:off x="197739" y="391878"/>
                                <a:ext cx="2684780" cy="2706370"/>
                              </a:xfrm>
                              <a:prstGeom prst="rect">
                                <a:avLst/>
                              </a:prstGeom>
                              <a:ln>
                                <a:noFill/>
                              </a:ln>
                              <a:extLst>
                                <a:ext uri="{53640926-AAD7-44D8-BBD7-CCE9431645EC}">
                                  <a14:shadowObscured xmlns:a14="http://schemas.microsoft.com/office/drawing/2010/main"/>
                                </a:ext>
                              </a:extLst>
                            </pic:spPr>
                          </pic:pic>
                          <wps:wsp>
                            <wps:cNvPr id="250" name="Text Box 2"/>
                            <wps:cNvSpPr txBox="1">
                              <a:spLocks noChangeArrowheads="1"/>
                            </wps:cNvSpPr>
                            <wps:spPr bwMode="auto">
                              <a:xfrm>
                                <a:off x="352118" y="3022263"/>
                                <a:ext cx="2515665" cy="292010"/>
                              </a:xfrm>
                              <a:prstGeom prst="rect">
                                <a:avLst/>
                              </a:prstGeom>
                              <a:noFill/>
                              <a:ln w="9525">
                                <a:noFill/>
                                <a:miter lim="800000"/>
                                <a:headEnd/>
                                <a:tailEnd/>
                              </a:ln>
                            </wps:spPr>
                            <wps:txbx>
                              <w:txbxContent>
                                <w:p w14:paraId="3A215A5A" w14:textId="77777777" w:rsidR="008C061C" w:rsidRPr="00D62F36" w:rsidRDefault="008C061C" w:rsidP="009846C8">
                                  <w:pPr>
                                    <w:spacing w:after="0"/>
                                    <w:jc w:val="center"/>
                                    <w:rPr>
                                      <w:sz w:val="18"/>
                                      <w:szCs w:val="18"/>
                                      <w:lang w:val="en-US"/>
                                    </w:rPr>
                                  </w:pPr>
                                  <w:r>
                                    <w:rPr>
                                      <w:sz w:val="18"/>
                                      <w:szCs w:val="18"/>
                                      <w:lang w:val="en-US"/>
                                    </w:rPr>
                                    <w:t>Planned Dose</w:t>
                                  </w:r>
                                  <w:r w:rsidRPr="00D62F36">
                                    <w:rPr>
                                      <w:sz w:val="18"/>
                                      <w:szCs w:val="18"/>
                                      <w:lang w:val="en-US"/>
                                    </w:rPr>
                                    <w:t xml:space="preserve"> (Gy)</w:t>
                                  </w:r>
                                </w:p>
                              </w:txbxContent>
                            </wps:txbx>
                            <wps:bodyPr rot="0" vert="horz" wrap="square" lIns="91440" tIns="45720" rIns="91440" bIns="45720" anchor="t" anchorCtr="0">
                              <a:noAutofit/>
                            </wps:bodyPr>
                          </wps:wsp>
                          <wps:wsp>
                            <wps:cNvPr id="252" name="Text Box 2"/>
                            <wps:cNvSpPr txBox="1">
                              <a:spLocks noChangeArrowheads="1"/>
                            </wps:cNvSpPr>
                            <wps:spPr bwMode="auto">
                              <a:xfrm rot="16200000">
                                <a:off x="-1111722" y="1612274"/>
                                <a:ext cx="2515476" cy="292032"/>
                              </a:xfrm>
                              <a:prstGeom prst="rect">
                                <a:avLst/>
                              </a:prstGeom>
                              <a:noFill/>
                              <a:ln w="9525">
                                <a:noFill/>
                                <a:miter lim="800000"/>
                                <a:headEnd/>
                                <a:tailEnd/>
                              </a:ln>
                            </wps:spPr>
                            <wps:txbx>
                              <w:txbxContent>
                                <w:p w14:paraId="461E012F" w14:textId="77777777" w:rsidR="008C061C" w:rsidRPr="00D62F36" w:rsidRDefault="008C061C" w:rsidP="009846C8">
                                  <w:pPr>
                                    <w:spacing w:after="0"/>
                                    <w:jc w:val="center"/>
                                    <w:rPr>
                                      <w:sz w:val="18"/>
                                      <w:szCs w:val="18"/>
                                      <w:lang w:val="en-US"/>
                                    </w:rPr>
                                  </w:pPr>
                                  <w:r>
                                    <w:rPr>
                                      <w:sz w:val="18"/>
                                      <w:szCs w:val="18"/>
                                      <w:lang w:val="en-US"/>
                                    </w:rPr>
                                    <w:t>Potential Dose Correction</w:t>
                                  </w:r>
                                  <w:r w:rsidRPr="00D62F36">
                                    <w:rPr>
                                      <w:sz w:val="18"/>
                                      <w:szCs w:val="18"/>
                                      <w:lang w:val="en-US"/>
                                    </w:rPr>
                                    <w:t xml:space="preserve"> (Gy)</w:t>
                                  </w:r>
                                </w:p>
                              </w:txbxContent>
                            </wps:txbx>
                            <wps:bodyPr rot="0" vert="horz" wrap="square" lIns="91440" tIns="45720" rIns="91440" bIns="45720" anchor="t" anchorCtr="0">
                              <a:noAutofit/>
                            </wps:bodyPr>
                          </wps:wsp>
                          <pic:pic xmlns:pic="http://schemas.openxmlformats.org/drawingml/2006/picture">
                            <pic:nvPicPr>
                              <pic:cNvPr id="261" name="Picture 261" descr="A close up of a logo&#10;&#10;Description automatically generated"/>
                              <pic:cNvPicPr>
                                <a:picLocks noChangeAspect="1"/>
                              </pic:cNvPicPr>
                            </pic:nvPicPr>
                            <pic:blipFill rotWithShape="1">
                              <a:blip r:embed="rId31" cstate="print">
                                <a:extLst>
                                  <a:ext uri="{28A0092B-C50C-407E-A947-70E740481C1C}">
                                    <a14:useLocalDpi xmlns:a14="http://schemas.microsoft.com/office/drawing/2010/main" val="0"/>
                                  </a:ext>
                                </a:extLst>
                              </a:blip>
                              <a:srcRect l="14247" t="1576" r="48104" b="6367"/>
                              <a:stretch/>
                            </pic:blipFill>
                            <pic:spPr bwMode="auto">
                              <a:xfrm rot="5400000" flipH="1">
                                <a:off x="1402917" y="-1014543"/>
                                <a:ext cx="421226" cy="2450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2" name="Picture 262" descr="A screenshot of a cell phone&#10;&#10;Description automatically generated"/>
                              <pic:cNvPicPr>
                                <a:picLocks noChangeAspect="1"/>
                              </pic:cNvPicPr>
                            </pic:nvPicPr>
                            <pic:blipFill rotWithShape="1">
                              <a:blip r:embed="rId32" cstate="print">
                                <a:extLst>
                                  <a:ext uri="{28A0092B-C50C-407E-A947-70E740481C1C}">
                                    <a14:useLocalDpi xmlns:a14="http://schemas.microsoft.com/office/drawing/2010/main" val="0"/>
                                  </a:ext>
                                </a:extLst>
                              </a:blip>
                              <a:srcRect l="15294" t="3230" r="47451" b="7852"/>
                              <a:stretch/>
                            </pic:blipFill>
                            <pic:spPr bwMode="auto">
                              <a:xfrm>
                                <a:off x="2881562" y="499301"/>
                                <a:ext cx="460375" cy="2417318"/>
                              </a:xfrm>
                              <a:prstGeom prst="rect">
                                <a:avLst/>
                              </a:prstGeom>
                              <a:ln>
                                <a:noFill/>
                              </a:ln>
                              <a:extLst>
                                <a:ext uri="{53640926-AAD7-44D8-BBD7-CCE9431645EC}">
                                  <a14:shadowObscured xmlns:a14="http://schemas.microsoft.com/office/drawing/2010/main"/>
                                </a:ext>
                              </a:extLst>
                            </pic:spPr>
                          </pic:pic>
                        </wpg:grpSp>
                        <wps:wsp>
                          <wps:cNvPr id="273" name="Straight Connector 273"/>
                          <wps:cNvCnPr/>
                          <wps:spPr>
                            <a:xfrm flipV="1">
                              <a:off x="381000" y="971550"/>
                              <a:ext cx="2482812"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276" name="Rectangle 276"/>
                        <wps:cNvSpPr/>
                        <wps:spPr>
                          <a:xfrm>
                            <a:off x="380656" y="438581"/>
                            <a:ext cx="2486470" cy="532562"/>
                          </a:xfrm>
                          <a:prstGeom prst="rect">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96B023" id="Group 281" o:spid="_x0000_s1061" style="position:absolute;margin-left:233.25pt;margin-top:12pt;width:263.1pt;height:260.95pt;z-index:251717632" coordsize="33413,33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">
                <v:group id="Group 275" o:spid="_x0000_s1062" style="position:absolute;width:33413;height:33140" coordsize="33413,3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63" o:spid="_x0000_s1063" style="position:absolute;width:33413;height:33140" coordorigin="" coordsize="33419,3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Picture 249" o:spid="_x0000_s1064" type="#_x0000_t75" alt="A screenshot of a cell phone&#10;&#10;Description automatically generated" style="position:absolute;left:1977;top:3918;width:26848;height:27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">
                      <v:imagedata r:id="rId33" o:title="A screenshot of a cell phone&#10;&#10;Description automatically generated" cropbottom="3595f" cropleft="2439f" cropright="17009f"/>
                    </v:shape>
                    <v:shape id="_x0000_s1065" type="#_x0000_t202" style="position:absolute;left:3521;top:30222;width:25156;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A215A5A" w14:textId="77777777" w:rsidR="008C061C" w:rsidRPr="00D62F36" w:rsidRDefault="008C061C" w:rsidP="009846C8">
                            <w:pPr>
                              <w:spacing w:after="0"/>
                              <w:jc w:val="center"/>
                              <w:rPr>
                                <w:sz w:val="18"/>
                                <w:szCs w:val="18"/>
                                <w:lang w:val="en-US"/>
                              </w:rPr>
                            </w:pPr>
                            <w:r>
                              <w:rPr>
                                <w:sz w:val="18"/>
                                <w:szCs w:val="18"/>
                                <w:lang w:val="en-US"/>
                              </w:rPr>
                              <w:t>Planned Dose</w:t>
                            </w:r>
                            <w:r w:rsidRPr="00D62F36">
                              <w:rPr>
                                <w:sz w:val="18"/>
                                <w:szCs w:val="18"/>
                                <w:lang w:val="en-US"/>
                              </w:rPr>
                              <w:t xml:space="preserve"> (Gy)</w:t>
                            </w:r>
                          </w:p>
                        </w:txbxContent>
                      </v:textbox>
                    </v:shape>
                    <v:shape id="_x0000_s1066" type="#_x0000_t202" style="position:absolute;left:-11118;top:16123;width:25155;height:2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" filled="f" stroked="f">
                      <v:textbox>
                        <w:txbxContent>
                          <w:p w14:paraId="461E012F" w14:textId="77777777" w:rsidR="008C061C" w:rsidRPr="00D62F36" w:rsidRDefault="008C061C" w:rsidP="009846C8">
                            <w:pPr>
                              <w:spacing w:after="0"/>
                              <w:jc w:val="center"/>
                              <w:rPr>
                                <w:sz w:val="18"/>
                                <w:szCs w:val="18"/>
                                <w:lang w:val="en-US"/>
                              </w:rPr>
                            </w:pPr>
                            <w:r>
                              <w:rPr>
                                <w:sz w:val="18"/>
                                <w:szCs w:val="18"/>
                                <w:lang w:val="en-US"/>
                              </w:rPr>
                              <w:t>Potential Dose Correction</w:t>
                            </w:r>
                            <w:r w:rsidRPr="00D62F36">
                              <w:rPr>
                                <w:sz w:val="18"/>
                                <w:szCs w:val="18"/>
                                <w:lang w:val="en-US"/>
                              </w:rPr>
                              <w:t xml:space="preserve"> (Gy)</w:t>
                            </w:r>
                          </w:p>
                        </w:txbxContent>
                      </v:textbox>
                    </v:shape>
                    <v:shape id="Picture 261" o:spid="_x0000_s1067" type="#_x0000_t75" alt="A close up of a logo&#10;&#10;Description automatically generated" style="position:absolute;left:14029;top:-10146;width:4212;height:24503;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">
                      <v:imagedata r:id="rId34" o:title="A close up of a logo&#10;&#10;Description automatically generated" croptop="1033f" cropbottom="4173f" cropleft="9337f" cropright="31525f"/>
                    </v:shape>
                    <v:shape id="Picture 262" o:spid="_x0000_s1068" type="#_x0000_t75" alt="A screenshot of a cell phone&#10;&#10;Description automatically generated" style="position:absolute;left:28815;top:4993;width:4604;height:2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">
                      <v:imagedata r:id="rId35" o:title="A screenshot of a cell phone&#10;&#10;Description automatically generated" croptop="2117f" cropbottom="5146f" cropleft="10023f" cropright="31097f"/>
                    </v:shape>
                  </v:group>
                  <v:line id="Straight Connector 273" o:spid="_x0000_s1069" style="position:absolute;flip:y;visibility:visible;mso-wrap-style:square" from="3810,9715" to="28638,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" strokecolor="black [3213]" strokeweight="1pt">
                    <v:stroke joinstyle="miter"/>
                  </v:line>
                </v:group>
                <v:rect id="Rectangle 276" o:spid="_x0000_s1070" style="position:absolute;left:3806;top:4385;width:24865;height:5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" fillcolor="#bfbfbf [2412]" stroked="f" strokeweight="1pt">
                  <v:fill opacity="19789f"/>
                </v:rect>
              </v:group>
            </w:pict>
          </mc:Fallback>
        </mc:AlternateContent>
      </w:r>
      <w:r>
        <w:rPr>
          <w:noProof/>
        </w:rPr>
        <mc:AlternateContent>
          <mc:Choice Requires="wpg">
            <w:drawing>
              <wp:anchor distT="0" distB="0" distL="114300" distR="114300" simplePos="0" relativeHeight="251723776" behindDoc="0" locked="0" layoutInCell="1" allowOverlap="1" wp14:anchorId="3D6DD6C8" wp14:editId="39D59B83">
                <wp:simplePos x="0" y="0"/>
                <wp:positionH relativeFrom="column">
                  <wp:posOffset>-504782</wp:posOffset>
                </wp:positionH>
                <wp:positionV relativeFrom="paragraph">
                  <wp:posOffset>131885</wp:posOffset>
                </wp:positionV>
                <wp:extent cx="3356610" cy="3326130"/>
                <wp:effectExtent l="0" t="0" r="0" b="0"/>
                <wp:wrapNone/>
                <wp:docPr id="280" name="Group 280"/>
                <wp:cNvGraphicFramePr/>
                <a:graphic xmlns:a="http://schemas.openxmlformats.org/drawingml/2006/main">
                  <a:graphicData uri="http://schemas.microsoft.com/office/word/2010/wordprocessingGroup">
                    <wpg:wgp>
                      <wpg:cNvGrpSpPr/>
                      <wpg:grpSpPr>
                        <a:xfrm>
                          <a:off x="0" y="0"/>
                          <a:ext cx="3356610" cy="3326130"/>
                          <a:chOff x="0" y="0"/>
                          <a:chExt cx="3356610" cy="3326130"/>
                        </a:xfrm>
                      </wpg:grpSpPr>
                      <wpg:grpSp>
                        <wpg:cNvPr id="274" name="Group 274"/>
                        <wpg:cNvGrpSpPr/>
                        <wpg:grpSpPr>
                          <a:xfrm>
                            <a:off x="0" y="0"/>
                            <a:ext cx="3356610" cy="3326130"/>
                            <a:chOff x="0" y="0"/>
                            <a:chExt cx="3356610" cy="3326130"/>
                          </a:xfrm>
                        </wpg:grpSpPr>
                        <wpg:grpSp>
                          <wpg:cNvPr id="248" name="Group 248"/>
                          <wpg:cNvGrpSpPr>
                            <a:grpSpLocks noChangeAspect="1"/>
                          </wpg:cNvGrpSpPr>
                          <wpg:grpSpPr>
                            <a:xfrm>
                              <a:off x="0" y="0"/>
                              <a:ext cx="3356610" cy="3326130"/>
                              <a:chOff x="47707" y="30154"/>
                              <a:chExt cx="3175848" cy="3147322"/>
                            </a:xfrm>
                          </wpg:grpSpPr>
                          <pic:pic xmlns:pic="http://schemas.openxmlformats.org/drawingml/2006/picture">
                            <pic:nvPicPr>
                              <pic:cNvPr id="240" name="Picture 240" descr="A picture containing text, man&#10;&#10;Description automatically generated"/>
                              <pic:cNvPicPr>
                                <a:picLocks noChangeAspect="1"/>
                              </pic:cNvPicPr>
                            </pic:nvPicPr>
                            <pic:blipFill rotWithShape="1">
                              <a:blip r:embed="rId36">
                                <a:extLst>
                                  <a:ext uri="{28A0092B-C50C-407E-A947-70E740481C1C}">
                                    <a14:useLocalDpi xmlns:a14="http://schemas.microsoft.com/office/drawing/2010/main" val="0"/>
                                  </a:ext>
                                </a:extLst>
                              </a:blip>
                              <a:srcRect l="3840" t="853" r="25760" b="5621"/>
                              <a:stretch/>
                            </pic:blipFill>
                            <pic:spPr bwMode="auto">
                              <a:xfrm>
                                <a:off x="265051" y="428349"/>
                                <a:ext cx="2538730" cy="2529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2" name="Picture 242" descr="A close up of a logo&#10;&#10;Description automatically generated"/>
                              <pic:cNvPicPr>
                                <a:picLocks noChangeAspect="1"/>
                              </pic:cNvPicPr>
                            </pic:nvPicPr>
                            <pic:blipFill rotWithShape="1">
                              <a:blip r:embed="rId31" cstate="print">
                                <a:extLst>
                                  <a:ext uri="{28A0092B-C50C-407E-A947-70E740481C1C}">
                                    <a14:useLocalDpi xmlns:a14="http://schemas.microsoft.com/office/drawing/2010/main" val="0"/>
                                  </a:ext>
                                </a:extLst>
                              </a:blip>
                              <a:srcRect l="14247" t="1576" r="48104" b="6367"/>
                              <a:stretch/>
                            </pic:blipFill>
                            <pic:spPr bwMode="auto">
                              <a:xfrm rot="5400000" flipH="1">
                                <a:off x="1385900" y="-939146"/>
                                <a:ext cx="401126" cy="2339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3" name="Picture 243" descr="A close up of text on a white background&#10;&#10;Description automatically generated"/>
                              <pic:cNvPicPr>
                                <a:picLocks noChangeAspect="1"/>
                              </pic:cNvPicPr>
                            </pic:nvPicPr>
                            <pic:blipFill rotWithShape="1">
                              <a:blip r:embed="rId37" cstate="print">
                                <a:extLst>
                                  <a:ext uri="{28A0092B-C50C-407E-A947-70E740481C1C}">
                                    <a14:useLocalDpi xmlns:a14="http://schemas.microsoft.com/office/drawing/2010/main" val="0"/>
                                  </a:ext>
                                </a:extLst>
                              </a:blip>
                              <a:srcRect l="14456" t="2704" r="47363" b="7537"/>
                              <a:stretch/>
                            </pic:blipFill>
                            <pic:spPr bwMode="auto">
                              <a:xfrm>
                                <a:off x="2789215" y="492760"/>
                                <a:ext cx="434340" cy="2308791"/>
                              </a:xfrm>
                              <a:prstGeom prst="rect">
                                <a:avLst/>
                              </a:prstGeom>
                              <a:ln>
                                <a:noFill/>
                              </a:ln>
                              <a:extLst>
                                <a:ext uri="{53640926-AAD7-44D8-BBD7-CCE9431645EC}">
                                  <a14:shadowObscured xmlns:a14="http://schemas.microsoft.com/office/drawing/2010/main"/>
                                </a:ext>
                              </a:extLst>
                            </pic:spPr>
                          </pic:pic>
                          <wps:wsp>
                            <wps:cNvPr id="244" name="Text Box 2"/>
                            <wps:cNvSpPr txBox="1">
                              <a:spLocks noChangeArrowheads="1"/>
                            </wps:cNvSpPr>
                            <wps:spPr bwMode="auto">
                              <a:xfrm>
                                <a:off x="376369" y="2901206"/>
                                <a:ext cx="2379955" cy="276270"/>
                              </a:xfrm>
                              <a:prstGeom prst="rect">
                                <a:avLst/>
                              </a:prstGeom>
                              <a:noFill/>
                              <a:ln w="9525">
                                <a:noFill/>
                                <a:miter lim="800000"/>
                                <a:headEnd/>
                                <a:tailEnd/>
                              </a:ln>
                            </wps:spPr>
                            <wps:txbx>
                              <w:txbxContent>
                                <w:p w14:paraId="57400EAE" w14:textId="77777777" w:rsidR="008C061C" w:rsidRPr="00D62F36" w:rsidRDefault="008C061C" w:rsidP="009846C8">
                                  <w:pPr>
                                    <w:spacing w:after="0"/>
                                    <w:jc w:val="center"/>
                                    <w:rPr>
                                      <w:sz w:val="18"/>
                                      <w:szCs w:val="18"/>
                                      <w:lang w:val="en-US"/>
                                    </w:rPr>
                                  </w:pPr>
                                  <w:r>
                                    <w:rPr>
                                      <w:sz w:val="18"/>
                                      <w:szCs w:val="18"/>
                                      <w:lang w:val="en-US"/>
                                    </w:rPr>
                                    <w:t>Planned Dose</w:t>
                                  </w:r>
                                  <w:r w:rsidRPr="00D62F36">
                                    <w:rPr>
                                      <w:sz w:val="18"/>
                                      <w:szCs w:val="18"/>
                                      <w:lang w:val="en-US"/>
                                    </w:rPr>
                                    <w:t xml:space="preserve"> (Gy)</w:t>
                                  </w:r>
                                </w:p>
                              </w:txbxContent>
                            </wps:txbx>
                            <wps:bodyPr rot="0" vert="horz" wrap="square" lIns="91440" tIns="45720" rIns="91440" bIns="45720" anchor="t" anchorCtr="0">
                              <a:noAutofit/>
                            </wps:bodyPr>
                          </wps:wsp>
                          <wps:wsp>
                            <wps:cNvPr id="246" name="Text Box 2"/>
                            <wps:cNvSpPr txBox="1">
                              <a:spLocks noChangeArrowheads="1"/>
                            </wps:cNvSpPr>
                            <wps:spPr bwMode="auto">
                              <a:xfrm rot="16200000">
                                <a:off x="-1004136" y="1566173"/>
                                <a:ext cx="2379955" cy="276270"/>
                              </a:xfrm>
                              <a:prstGeom prst="rect">
                                <a:avLst/>
                              </a:prstGeom>
                              <a:noFill/>
                              <a:ln w="9525">
                                <a:noFill/>
                                <a:miter lim="800000"/>
                                <a:headEnd/>
                                <a:tailEnd/>
                              </a:ln>
                            </wps:spPr>
                            <wps:txbx>
                              <w:txbxContent>
                                <w:p w14:paraId="7F96FDA5" w14:textId="77777777" w:rsidR="008C061C" w:rsidRPr="00D62F36" w:rsidRDefault="008C061C" w:rsidP="009846C8">
                                  <w:pPr>
                                    <w:spacing w:after="0"/>
                                    <w:jc w:val="center"/>
                                    <w:rPr>
                                      <w:sz w:val="18"/>
                                      <w:szCs w:val="18"/>
                                      <w:lang w:val="en-US"/>
                                    </w:rPr>
                                  </w:pPr>
                                  <w:r>
                                    <w:rPr>
                                      <w:sz w:val="18"/>
                                      <w:szCs w:val="18"/>
                                      <w:lang w:val="en-US"/>
                                    </w:rPr>
                                    <w:t>Delivered Dose</w:t>
                                  </w:r>
                                  <w:r w:rsidRPr="00D62F36">
                                    <w:rPr>
                                      <w:sz w:val="18"/>
                                      <w:szCs w:val="18"/>
                                      <w:lang w:val="en-US"/>
                                    </w:rPr>
                                    <w:t xml:space="preserve"> (Gy)</w:t>
                                  </w:r>
                                </w:p>
                              </w:txbxContent>
                            </wps:txbx>
                            <wps:bodyPr rot="0" vert="horz" wrap="square" lIns="91440" tIns="45720" rIns="91440" bIns="45720" anchor="t" anchorCtr="0">
                              <a:noAutofit/>
                            </wps:bodyPr>
                          </wps:wsp>
                        </wpg:grpSp>
                        <wps:wsp>
                          <wps:cNvPr id="271" name="Straight Connector 271"/>
                          <wps:cNvCnPr/>
                          <wps:spPr>
                            <a:xfrm flipV="1">
                              <a:off x="1676400" y="514350"/>
                              <a:ext cx="1204163" cy="1114956"/>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a:off x="390525" y="1628775"/>
                              <a:ext cx="1290119"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277" name="Rectangle 277"/>
                        <wps:cNvSpPr/>
                        <wps:spPr>
                          <a:xfrm>
                            <a:off x="384793" y="450993"/>
                            <a:ext cx="1290452" cy="1171575"/>
                          </a:xfrm>
                          <a:prstGeom prst="rect">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Isosceles Triangle 278"/>
                        <wps:cNvSpPr/>
                        <wps:spPr>
                          <a:xfrm rot="5400000">
                            <a:off x="1716923" y="471517"/>
                            <a:ext cx="1117357" cy="1200785"/>
                          </a:xfrm>
                          <a:prstGeom prst="triangle">
                            <a:avLst>
                              <a:gd name="adj" fmla="val 0"/>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1675711" y="446856"/>
                            <a:ext cx="1198498" cy="64827"/>
                          </a:xfrm>
                          <a:prstGeom prst="rect">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6DD6C8" id="Group 280" o:spid="_x0000_s1071" style="position:absolute;margin-left:-39.75pt;margin-top:10.4pt;width:264.3pt;height:261.9pt;z-index:251723776" coordsize="33566,33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">
                <v:group id="Group 274" o:spid="_x0000_s1072" style="position:absolute;width:33566;height:33261" coordsize="33566,3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48" o:spid="_x0000_s1073" style="position:absolute;width:33566;height:33261" coordorigin="477,301" coordsize="31758,3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o:lock v:ext="edit" aspectratio="t"/>
                    <v:shape id="Picture 240" o:spid="_x0000_s1074" type="#_x0000_t75" alt="A picture containing text, man&#10;&#10;Description automatically generated" style="position:absolute;left:2650;top:4283;width:25387;height:2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">
                      <v:imagedata r:id="rId38" o:title="A picture containing text, man&#10;&#10;Description automatically generated" croptop="559f" cropbottom="3684f" cropleft="2517f" cropright="16882f"/>
                    </v:shape>
                    <v:shape id="Picture 242" o:spid="_x0000_s1075" type="#_x0000_t75" alt="A close up of a logo&#10;&#10;Description automatically generated" style="position:absolute;left:13859;top:-9392;width:4011;height:233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">
                      <v:imagedata r:id="rId34" o:title="A close up of a logo&#10;&#10;Description automatically generated" croptop="1033f" cropbottom="4173f" cropleft="9337f" cropright="31525f"/>
                    </v:shape>
                    <v:shape id="Picture 243" o:spid="_x0000_s1076" type="#_x0000_t75" alt="A close up of text on a white background&#10;&#10;Description automatically generated" style="position:absolute;left:27892;top:4927;width:4343;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">
                      <v:imagedata r:id="rId39" o:title="A close up of text on a white background&#10;&#10;Description automatically generated" croptop="1772f" cropbottom="4939f" cropleft="9474f" cropright="31040f"/>
                    </v:shape>
                    <v:shape id="_x0000_s1077" type="#_x0000_t202" style="position:absolute;left:3763;top:29012;width:2380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7400EAE" w14:textId="77777777" w:rsidR="008C061C" w:rsidRPr="00D62F36" w:rsidRDefault="008C061C" w:rsidP="009846C8">
                            <w:pPr>
                              <w:spacing w:after="0"/>
                              <w:jc w:val="center"/>
                              <w:rPr>
                                <w:sz w:val="18"/>
                                <w:szCs w:val="18"/>
                                <w:lang w:val="en-US"/>
                              </w:rPr>
                            </w:pPr>
                            <w:r>
                              <w:rPr>
                                <w:sz w:val="18"/>
                                <w:szCs w:val="18"/>
                                <w:lang w:val="en-US"/>
                              </w:rPr>
                              <w:t>Planned Dose</w:t>
                            </w:r>
                            <w:r w:rsidRPr="00D62F36">
                              <w:rPr>
                                <w:sz w:val="18"/>
                                <w:szCs w:val="18"/>
                                <w:lang w:val="en-US"/>
                              </w:rPr>
                              <w:t xml:space="preserve"> (Gy)</w:t>
                            </w:r>
                          </w:p>
                        </w:txbxContent>
                      </v:textbox>
                    </v:shape>
                    <v:shape id="_x0000_s1078" type="#_x0000_t202" style="position:absolute;left:-10042;top:15662;width:23799;height:27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" filled="f" stroked="f">
                      <v:textbox>
                        <w:txbxContent>
                          <w:p w14:paraId="7F96FDA5" w14:textId="77777777" w:rsidR="008C061C" w:rsidRPr="00D62F36" w:rsidRDefault="008C061C" w:rsidP="009846C8">
                            <w:pPr>
                              <w:spacing w:after="0"/>
                              <w:jc w:val="center"/>
                              <w:rPr>
                                <w:sz w:val="18"/>
                                <w:szCs w:val="18"/>
                                <w:lang w:val="en-US"/>
                              </w:rPr>
                            </w:pPr>
                            <w:r>
                              <w:rPr>
                                <w:sz w:val="18"/>
                                <w:szCs w:val="18"/>
                                <w:lang w:val="en-US"/>
                              </w:rPr>
                              <w:t>Delivered Dose</w:t>
                            </w:r>
                            <w:r w:rsidRPr="00D62F36">
                              <w:rPr>
                                <w:sz w:val="18"/>
                                <w:szCs w:val="18"/>
                                <w:lang w:val="en-US"/>
                              </w:rPr>
                              <w:t xml:space="preserve"> (Gy)</w:t>
                            </w:r>
                          </w:p>
                        </w:txbxContent>
                      </v:textbox>
                    </v:shape>
                  </v:group>
                  <v:line id="Straight Connector 271" o:spid="_x0000_s1079" style="position:absolute;flip:y;visibility:visible;mso-wrap-style:square" from="16764,5143" to="28805,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v:line id="Straight Connector 272" o:spid="_x0000_s1080" style="position:absolute;visibility:visible;mso-wrap-style:square" from="3905,16287" to="16806,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" strokecolor="black [3213]" strokeweight="1pt">
                    <v:stroke joinstyle="miter"/>
                  </v:line>
                </v:group>
                <v:rect id="Rectangle 277" o:spid="_x0000_s1081" style="position:absolute;left:3847;top:4509;width:12905;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" fillcolor="#bfbfbf [2412]" stroked="f" strokeweight="1pt">
                  <v:fill opacity="19789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8" o:spid="_x0000_s1082" type="#_x0000_t5" style="position:absolute;left:17169;top:4715;width:11173;height:120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" adj="0" fillcolor="#bfbfbf [2412]" stroked="f" strokeweight="1pt">
                  <v:fill opacity="19789f"/>
                </v:shape>
                <v:rect id="Rectangle 279" o:spid="_x0000_s1083" style="position:absolute;left:16757;top:4468;width:11985;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" fillcolor="#bfbfbf [2412]" stroked="f" strokeweight="1pt">
                  <v:fill opacity="19789f"/>
                </v:rect>
              </v:group>
            </w:pict>
          </mc:Fallback>
        </mc:AlternateContent>
      </w:r>
      <w:r w:rsidR="005477D2">
        <w:rPr>
          <w:noProof/>
        </w:rPr>
        <w:drawing>
          <wp:anchor distT="0" distB="0" distL="114300" distR="114300" simplePos="0" relativeHeight="251631611" behindDoc="0" locked="0" layoutInCell="1" allowOverlap="1" wp14:anchorId="52BBB6CC" wp14:editId="06609185">
            <wp:simplePos x="0" y="0"/>
            <wp:positionH relativeFrom="column">
              <wp:posOffset>3342005</wp:posOffset>
            </wp:positionH>
            <wp:positionV relativeFrom="paragraph">
              <wp:posOffset>569595</wp:posOffset>
            </wp:positionV>
            <wp:extent cx="2600960" cy="2518410"/>
            <wp:effectExtent l="0" t="0" r="8890" b="0"/>
            <wp:wrapNone/>
            <wp:docPr id="238" name="Picture 2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lan PC Vs ViolPC MDADI Composite All 63061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00960" cy="2518410"/>
                    </a:xfrm>
                    <a:prstGeom prst="rect">
                      <a:avLst/>
                    </a:prstGeom>
                  </pic:spPr>
                </pic:pic>
              </a:graphicData>
            </a:graphic>
            <wp14:sizeRelH relativeFrom="margin">
              <wp14:pctWidth>0</wp14:pctWidth>
            </wp14:sizeRelH>
            <wp14:sizeRelV relativeFrom="margin">
              <wp14:pctHeight>0</wp14:pctHeight>
            </wp14:sizeRelV>
          </wp:anchor>
        </w:drawing>
      </w:r>
    </w:p>
    <w:p w14:paraId="01765FFA" w14:textId="77777777" w:rsidR="00574AE9" w:rsidRPr="008942A0" w:rsidRDefault="005477D2" w:rsidP="006C6DD9">
      <w:pPr>
        <w:rPr>
          <w:noProof/>
        </w:rPr>
      </w:pPr>
      <w:r>
        <w:rPr>
          <w:noProof/>
        </w:rPr>
        <w:drawing>
          <wp:anchor distT="0" distB="0" distL="114300" distR="114300" simplePos="0" relativeHeight="251630587" behindDoc="0" locked="0" layoutInCell="1" allowOverlap="1" wp14:anchorId="41BB53E3" wp14:editId="4A8E0AA0">
            <wp:simplePos x="0" y="0"/>
            <wp:positionH relativeFrom="column">
              <wp:posOffset>-117846</wp:posOffset>
            </wp:positionH>
            <wp:positionV relativeFrom="paragraph">
              <wp:posOffset>285750</wp:posOffset>
            </wp:positionV>
            <wp:extent cx="2576195" cy="2494280"/>
            <wp:effectExtent l="0" t="0" r="0" b="1270"/>
            <wp:wrapNone/>
            <wp:docPr id="237" name="Picture 237" descr="A picture containing text, table, different,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lan PC Vs DelPC MDADI Composite All 6306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76195" cy="2494280"/>
                    </a:xfrm>
                    <a:prstGeom prst="rect">
                      <a:avLst/>
                    </a:prstGeom>
                  </pic:spPr>
                </pic:pic>
              </a:graphicData>
            </a:graphic>
            <wp14:sizeRelH relativeFrom="margin">
              <wp14:pctWidth>0</wp14:pctWidth>
            </wp14:sizeRelH>
            <wp14:sizeRelV relativeFrom="margin">
              <wp14:pctHeight>0</wp14:pctHeight>
            </wp14:sizeRelV>
          </wp:anchor>
        </w:drawing>
      </w:r>
    </w:p>
    <w:p w14:paraId="354CA222" w14:textId="77777777" w:rsidR="00D319B7" w:rsidRPr="008942A0" w:rsidRDefault="00D319B7" w:rsidP="006C6DD9">
      <w:pPr>
        <w:rPr>
          <w:noProof/>
        </w:rPr>
      </w:pPr>
    </w:p>
    <w:p w14:paraId="57F4C18D" w14:textId="77777777" w:rsidR="00D319B7" w:rsidRPr="008942A0" w:rsidRDefault="00D319B7" w:rsidP="006C6DD9">
      <w:pPr>
        <w:rPr>
          <w:noProof/>
        </w:rPr>
      </w:pPr>
    </w:p>
    <w:p w14:paraId="63B22356" w14:textId="77777777" w:rsidR="00D319B7" w:rsidRPr="008942A0" w:rsidRDefault="00D319B7" w:rsidP="006C6DD9">
      <w:pPr>
        <w:rPr>
          <w:noProof/>
        </w:rPr>
      </w:pPr>
    </w:p>
    <w:p w14:paraId="44028BFC" w14:textId="77777777" w:rsidR="00D319B7" w:rsidRPr="008942A0" w:rsidRDefault="00D319B7" w:rsidP="006C6DD9">
      <w:pPr>
        <w:rPr>
          <w:noProof/>
        </w:rPr>
      </w:pPr>
    </w:p>
    <w:p w14:paraId="30C1120C" w14:textId="77777777" w:rsidR="00D319B7" w:rsidRPr="008942A0" w:rsidRDefault="00D319B7" w:rsidP="006C6DD9">
      <w:pPr>
        <w:rPr>
          <w:noProof/>
        </w:rPr>
      </w:pPr>
    </w:p>
    <w:p w14:paraId="79DE257B" w14:textId="77777777" w:rsidR="00D319B7" w:rsidRPr="008942A0" w:rsidRDefault="00D319B7" w:rsidP="006C6DD9">
      <w:pPr>
        <w:rPr>
          <w:noProof/>
        </w:rPr>
      </w:pPr>
    </w:p>
    <w:p w14:paraId="5A50D8B1" w14:textId="77777777" w:rsidR="00D319B7" w:rsidRPr="008942A0" w:rsidRDefault="00D319B7" w:rsidP="006C6DD9">
      <w:pPr>
        <w:rPr>
          <w:noProof/>
        </w:rPr>
      </w:pPr>
    </w:p>
    <w:p w14:paraId="6A95E5A0" w14:textId="77777777" w:rsidR="00D319B7" w:rsidRPr="008942A0" w:rsidRDefault="00D319B7" w:rsidP="006C6DD9">
      <w:pPr>
        <w:rPr>
          <w:noProof/>
        </w:rPr>
      </w:pPr>
    </w:p>
    <w:p w14:paraId="13971779" w14:textId="77777777" w:rsidR="00D319B7" w:rsidRPr="008942A0" w:rsidRDefault="00D319B7" w:rsidP="006C6DD9">
      <w:pPr>
        <w:rPr>
          <w:noProof/>
        </w:rPr>
      </w:pPr>
    </w:p>
    <w:p w14:paraId="266C4976" w14:textId="77777777" w:rsidR="00D319B7" w:rsidRPr="008942A0" w:rsidRDefault="005477D2" w:rsidP="006C6DD9">
      <w:pPr>
        <w:rPr>
          <w:noProof/>
        </w:rPr>
      </w:pPr>
      <w:r>
        <w:rPr>
          <w:b/>
          <w:bCs/>
          <w:i/>
          <w:iCs/>
          <w:noProof/>
        </w:rPr>
        <mc:AlternateContent>
          <mc:Choice Requires="wpg">
            <w:drawing>
              <wp:anchor distT="0" distB="0" distL="114300" distR="114300" simplePos="0" relativeHeight="251705344" behindDoc="0" locked="0" layoutInCell="1" allowOverlap="1" wp14:anchorId="463A69D3" wp14:editId="49FAAB5A">
                <wp:simplePos x="0" y="0"/>
                <wp:positionH relativeFrom="column">
                  <wp:posOffset>-132851</wp:posOffset>
                </wp:positionH>
                <wp:positionV relativeFrom="paragraph">
                  <wp:posOffset>326712</wp:posOffset>
                </wp:positionV>
                <wp:extent cx="6162675" cy="249382"/>
                <wp:effectExtent l="0" t="0" r="0" b="0"/>
                <wp:wrapNone/>
                <wp:docPr id="264" name="Group 264"/>
                <wp:cNvGraphicFramePr/>
                <a:graphic xmlns:a="http://schemas.openxmlformats.org/drawingml/2006/main">
                  <a:graphicData uri="http://schemas.microsoft.com/office/word/2010/wordprocessingGroup">
                    <wpg:wgp>
                      <wpg:cNvGrpSpPr/>
                      <wpg:grpSpPr>
                        <a:xfrm>
                          <a:off x="0" y="0"/>
                          <a:ext cx="6162675" cy="249382"/>
                          <a:chOff x="0" y="0"/>
                          <a:chExt cx="6162675" cy="249382"/>
                        </a:xfrm>
                      </wpg:grpSpPr>
                      <wps:wsp>
                        <wps:cNvPr id="265" name="Text Box 2"/>
                        <wps:cNvSpPr txBox="1">
                          <a:spLocks noChangeArrowheads="1"/>
                        </wps:cNvSpPr>
                        <wps:spPr bwMode="auto">
                          <a:xfrm>
                            <a:off x="0" y="0"/>
                            <a:ext cx="6162675" cy="249382"/>
                          </a:xfrm>
                          <a:prstGeom prst="rect">
                            <a:avLst/>
                          </a:prstGeom>
                          <a:noFill/>
                          <a:ln w="9525">
                            <a:noFill/>
                            <a:miter lim="800000"/>
                            <a:headEnd/>
                            <a:tailEnd/>
                          </a:ln>
                        </wps:spPr>
                        <wps:txbx>
                          <w:txbxContent>
                            <w:p w14:paraId="7C568190" w14:textId="77777777" w:rsidR="008C061C" w:rsidRPr="00D62F36" w:rsidRDefault="008C061C" w:rsidP="005477D2">
                              <w:pPr>
                                <w:spacing w:after="0"/>
                                <w:rPr>
                                  <w:sz w:val="18"/>
                                  <w:szCs w:val="18"/>
                                  <w:lang w:val="en-US"/>
                                </w:rPr>
                              </w:pPr>
                              <w:r w:rsidRPr="00DA5B5B">
                                <w:rPr>
                                  <w:sz w:val="18"/>
                                  <w:szCs w:val="18"/>
                                  <w:u w:val="single"/>
                                  <w:lang w:val="en-US"/>
                                </w:rPr>
                                <w:t>Legend:</w:t>
                              </w:r>
                              <w:r>
                                <w:rPr>
                                  <w:sz w:val="18"/>
                                  <w:szCs w:val="18"/>
                                  <w:lang w:val="en-US"/>
                                </w:rPr>
                                <w:t xml:space="preserve">            None/Mild </w:t>
                              </w:r>
                              <m:oMath>
                                <m:r>
                                  <w:rPr>
                                    <w:rFonts w:ascii="Cambria Math"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None/Mild </w:t>
                              </w:r>
                              <m:oMath>
                                <m:r>
                                  <w:rPr>
                                    <w:rFonts w:ascii="Cambria Math" w:eastAsiaTheme="minorEastAsia" w:hAnsi="Cambria Math"/>
                                    <w:sz w:val="18"/>
                                    <w:szCs w:val="18"/>
                                    <w:lang w:val="en-US"/>
                                  </w:rPr>
                                  <m: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m:t>
                                </m:r>
                              </m:oMath>
                              <w:r>
                                <w:rPr>
                                  <w:rFonts w:eastAsiaTheme="minorEastAsia"/>
                                  <w:sz w:val="18"/>
                                  <w:szCs w:val="18"/>
                                  <w:lang w:val="en-US"/>
                                </w:rPr>
                                <w:t>1 year</w:t>
                              </w:r>
                            </w:p>
                          </w:txbxContent>
                        </wps:txbx>
                        <wps:bodyPr rot="0" vert="horz" wrap="square" lIns="91440" tIns="45720" rIns="91440" bIns="45720" anchor="t" anchorCtr="0">
                          <a:noAutofit/>
                        </wps:bodyPr>
                      </wps:wsp>
                      <wps:wsp>
                        <wps:cNvPr id="266" name="Oval 266"/>
                        <wps:cNvSpPr/>
                        <wps:spPr>
                          <a:xfrm flipV="1">
                            <a:off x="1828800" y="65315"/>
                            <a:ext cx="100800" cy="100800"/>
                          </a:xfrm>
                          <a:prstGeom prst="ellipse">
                            <a:avLst/>
                          </a:prstGeom>
                          <a:solidFill>
                            <a:srgbClr val="00897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flipV="1">
                            <a:off x="647205" y="83128"/>
                            <a:ext cx="72000" cy="72000"/>
                          </a:xfrm>
                          <a:prstGeom prst="ellipse">
                            <a:avLst/>
                          </a:prstGeom>
                          <a:solidFill>
                            <a:srgbClr val="1919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flipV="1">
                            <a:off x="4589813" y="65315"/>
                            <a:ext cx="100330" cy="100330"/>
                          </a:xfrm>
                          <a:prstGeom prst="ellipse">
                            <a:avLst/>
                          </a:prstGeom>
                          <a:solidFill>
                            <a:srgbClr val="C200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flipV="1">
                            <a:off x="3075709" y="83128"/>
                            <a:ext cx="71755" cy="71755"/>
                          </a:xfrm>
                          <a:prstGeom prst="ellipse">
                            <a:avLst/>
                          </a:prstGeom>
                          <a:solidFill>
                            <a:srgbClr val="ED6A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3A69D3" id="Group 264" o:spid="_x0000_s1084" style="position:absolute;margin-left:-10.45pt;margin-top:25.75pt;width:485.25pt;height:19.65pt;z-index:251705344" coordsize="61626,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">
                <v:shape id="_x0000_s1085" type="#_x0000_t202" style="position:absolute;width:6162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7C568190" w14:textId="77777777" w:rsidR="008C061C" w:rsidRPr="00D62F36" w:rsidRDefault="008C061C" w:rsidP="005477D2">
                        <w:pPr>
                          <w:spacing w:after="0"/>
                          <w:rPr>
                            <w:sz w:val="18"/>
                            <w:szCs w:val="18"/>
                            <w:lang w:val="en-US"/>
                          </w:rPr>
                        </w:pPr>
                        <w:r w:rsidRPr="00DA5B5B">
                          <w:rPr>
                            <w:sz w:val="18"/>
                            <w:szCs w:val="18"/>
                            <w:u w:val="single"/>
                            <w:lang w:val="en-US"/>
                          </w:rPr>
                          <w:t>Legend:</w:t>
                        </w:r>
                        <w:r>
                          <w:rPr>
                            <w:sz w:val="18"/>
                            <w:szCs w:val="18"/>
                            <w:lang w:val="en-US"/>
                          </w:rPr>
                          <w:t xml:space="preserve">            None/Mild </w:t>
                        </w:r>
                        <m:oMath>
                          <m:r>
                            <w:rPr>
                              <w:rFonts w:ascii="Cambria Math"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None/Mild </w:t>
                        </w:r>
                        <m:oMath>
                          <m:r>
                            <w:rPr>
                              <w:rFonts w:ascii="Cambria Math" w:eastAsiaTheme="minorEastAsia" w:hAnsi="Cambria Math"/>
                              <w:sz w:val="18"/>
                              <w:szCs w:val="18"/>
                              <w:lang w:val="en-US"/>
                            </w:rPr>
                            <m: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&lt;</m:t>
                          </m:r>
                        </m:oMath>
                        <w:r>
                          <w:rPr>
                            <w:rFonts w:eastAsiaTheme="minorEastAsia"/>
                            <w:sz w:val="18"/>
                            <w:szCs w:val="18"/>
                            <w:lang w:val="en-US"/>
                          </w:rPr>
                          <w:t>1 year</w:t>
                        </w:r>
                        <w:r>
                          <w:rPr>
                            <w:sz w:val="18"/>
                            <w:szCs w:val="18"/>
                            <w:lang w:val="en-US"/>
                          </w:rPr>
                          <w:t xml:space="preserve">            </w:t>
                        </w:r>
                        <w:r>
                          <w:rPr>
                            <w:rFonts w:eastAsiaTheme="minorEastAsia"/>
                            <w:sz w:val="18"/>
                            <w:szCs w:val="18"/>
                            <w:lang w:val="en-US"/>
                          </w:rPr>
                          <w:t xml:space="preserve">Moderate/Severe </w:t>
                        </w:r>
                        <m:oMath>
                          <m:r>
                            <w:rPr>
                              <w:rFonts w:ascii="Cambria Math" w:eastAsiaTheme="minorEastAsia" w:hAnsi="Cambria Math"/>
                              <w:sz w:val="18"/>
                              <w:szCs w:val="18"/>
                              <w:lang w:val="en-US"/>
                            </w:rPr>
                            <m:t>≥</m:t>
                          </m:r>
                        </m:oMath>
                        <w:r>
                          <w:rPr>
                            <w:rFonts w:eastAsiaTheme="minorEastAsia"/>
                            <w:sz w:val="18"/>
                            <w:szCs w:val="18"/>
                            <w:lang w:val="en-US"/>
                          </w:rPr>
                          <w:t>1 year</w:t>
                        </w:r>
                      </w:p>
                    </w:txbxContent>
                  </v:textbox>
                </v:shape>
                <v:oval id="Oval 266" o:spid="_x0000_s1086" style="position:absolute;left:18288;top:653;width:1008;height:100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" fillcolor="#00897b" stroked="f" strokeweight="1pt">
                  <v:stroke joinstyle="miter"/>
                </v:oval>
                <v:oval id="Oval 267" o:spid="_x0000_s1087" style="position:absolute;left:6472;top:831;width:720;height:7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" fillcolor="#191970" stroked="f" strokeweight="1pt">
                  <v:stroke joinstyle="miter"/>
                </v:oval>
                <v:oval id="Oval 268" o:spid="_x0000_s1088" style="position:absolute;left:45898;top:653;width:1003;height:100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" fillcolor="#c2002c" stroked="f" strokeweight="1pt">
                  <v:stroke joinstyle="miter"/>
                </v:oval>
                <v:oval id="Oval 269" o:spid="_x0000_s1089" style="position:absolute;left:30757;top:831;width:717;height:71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" fillcolor="#ed6a47" stroked="f" strokeweight="1pt">
                  <v:stroke joinstyle="miter"/>
                </v:oval>
              </v:group>
            </w:pict>
          </mc:Fallback>
        </mc:AlternateContent>
      </w:r>
    </w:p>
    <w:p w14:paraId="234AF8CE" w14:textId="77777777" w:rsidR="00D319B7" w:rsidRPr="008942A0" w:rsidRDefault="00D319B7" w:rsidP="006C6DD9">
      <w:pPr>
        <w:rPr>
          <w:noProof/>
        </w:rPr>
      </w:pPr>
    </w:p>
    <w:p w14:paraId="0E37AE83" w14:textId="77777777" w:rsidR="00D319B7" w:rsidRPr="008942A0" w:rsidRDefault="005477D2" w:rsidP="006C6DD9">
      <w:pPr>
        <w:rPr>
          <w:noProof/>
        </w:rPr>
      </w:pPr>
      <w:r>
        <w:rPr>
          <w:noProof/>
        </w:rPr>
        <mc:AlternateContent>
          <mc:Choice Requires="wps">
            <w:drawing>
              <wp:anchor distT="0" distB="0" distL="114300" distR="114300" simplePos="0" relativeHeight="251707392" behindDoc="0" locked="0" layoutInCell="1" allowOverlap="1" wp14:anchorId="308C8485" wp14:editId="19C4C094">
                <wp:simplePos x="0" y="0"/>
                <wp:positionH relativeFrom="column">
                  <wp:posOffset>-154379</wp:posOffset>
                </wp:positionH>
                <wp:positionV relativeFrom="paragraph">
                  <wp:posOffset>109524</wp:posOffset>
                </wp:positionV>
                <wp:extent cx="6082665" cy="1603169"/>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1603169"/>
                        </a:xfrm>
                        <a:prstGeom prst="rect">
                          <a:avLst/>
                        </a:prstGeom>
                        <a:noFill/>
                        <a:ln w="9525">
                          <a:noFill/>
                          <a:miter lim="800000"/>
                          <a:headEnd/>
                          <a:tailEnd/>
                        </a:ln>
                      </wps:spPr>
                      <wps:txbx>
                        <w:txbxContent>
                          <w:p w14:paraId="5318DA90" w14:textId="77777777" w:rsidR="008C061C" w:rsidRPr="00C96CF9" w:rsidRDefault="008C061C" w:rsidP="004F629A">
                            <w:pPr>
                              <w:rPr>
                                <w:lang w:val="en-US"/>
                              </w:rPr>
                            </w:pPr>
                            <w:r>
                              <w:rPr>
                                <w:lang w:val="en-US"/>
                              </w:rPr>
                              <w:t xml:space="preserve">Figure 2: Differences in patient reported symptoms with respect to planned, delivered, and correctable increases in pharyngeal constrictor dose. Left: For the majority of patients, delivered pharyngeal constrictor doses exceeded planned doses. Right: Patients with moderate/severe symptoms persisting more than </w:t>
                            </w:r>
                            <w:r>
                              <w:rPr>
                                <w:rFonts w:eastAsiaTheme="minorEastAsia"/>
                                <w:lang w:val="en-US"/>
                              </w:rPr>
                              <w:t>1 year after treatment generally had the largest correctable dose increases.</w:t>
                            </w:r>
                            <w:r>
                              <w:rPr>
                                <w:lang w:val="en-US"/>
                              </w:rPr>
                              <w:t xml:space="preserve"> (T</w:t>
                            </w:r>
                            <w:r>
                              <w:rPr>
                                <w:rFonts w:eastAsiaTheme="minorEastAsia"/>
                                <w:lang w:val="en-US"/>
                              </w:rPr>
                              <w:t>o improve visualization, graphs above exclude an outlying patient with pharyngeal constrictor dose &lt;20 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C8485" id="_x0000_s1090" type="#_x0000_t202" style="position:absolute;margin-left:-12.15pt;margin-top:8.6pt;width:478.95pt;height:1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" filled="f" stroked="f">
                <v:textbox>
                  <w:txbxContent>
                    <w:p w14:paraId="5318DA90" w14:textId="77777777" w:rsidR="008C061C" w:rsidRPr="00C96CF9" w:rsidRDefault="008C061C" w:rsidP="004F629A">
                      <w:pPr>
                        <w:rPr>
                          <w:lang w:val="en-US"/>
                        </w:rPr>
                      </w:pPr>
                      <w:r>
                        <w:rPr>
                          <w:lang w:val="en-US"/>
                        </w:rPr>
                        <w:t xml:space="preserve">Figure 2: Differences in patient reported symptoms with respect to planned, delivered, and correctable increases in pharyngeal constrictor dose. Left: For the majority of patients, delivered pharyngeal constrictor doses exceeded planned doses. Right: Patients with moderate/severe symptoms persisting more than </w:t>
                      </w:r>
                      <w:r>
                        <w:rPr>
                          <w:rFonts w:eastAsiaTheme="minorEastAsia"/>
                          <w:lang w:val="en-US"/>
                        </w:rPr>
                        <w:t>1 year after treatment generally had the largest correctable dose increases.</w:t>
                      </w:r>
                      <w:r>
                        <w:rPr>
                          <w:lang w:val="en-US"/>
                        </w:rPr>
                        <w:t xml:space="preserve"> (T</w:t>
                      </w:r>
                      <w:r>
                        <w:rPr>
                          <w:rFonts w:eastAsiaTheme="minorEastAsia"/>
                          <w:lang w:val="en-US"/>
                        </w:rPr>
                        <w:t>o improve visualization, graphs above exclude an outlying patient with pharyngeal constrictor dose &lt;20 Gy.)</w:t>
                      </w:r>
                    </w:p>
                  </w:txbxContent>
                </v:textbox>
              </v:shape>
            </w:pict>
          </mc:Fallback>
        </mc:AlternateContent>
      </w:r>
    </w:p>
    <w:p w14:paraId="092E897F" w14:textId="77777777" w:rsidR="00D319B7" w:rsidRPr="008942A0" w:rsidRDefault="00D319B7" w:rsidP="006C6DD9">
      <w:pPr>
        <w:rPr>
          <w:noProof/>
        </w:rPr>
      </w:pPr>
    </w:p>
    <w:p w14:paraId="595D7F90" w14:textId="77777777" w:rsidR="00D319B7" w:rsidRPr="008942A0" w:rsidRDefault="00D319B7" w:rsidP="006C6DD9">
      <w:pPr>
        <w:rPr>
          <w:noProof/>
        </w:rPr>
      </w:pPr>
    </w:p>
    <w:p w14:paraId="72F39A84" w14:textId="77777777" w:rsidR="00D319B7" w:rsidRPr="008942A0" w:rsidRDefault="00D319B7" w:rsidP="006C6DD9">
      <w:pPr>
        <w:rPr>
          <w:noProof/>
        </w:rPr>
      </w:pPr>
    </w:p>
    <w:p w14:paraId="067BA6AE" w14:textId="77777777" w:rsidR="00D319B7" w:rsidRPr="008942A0" w:rsidRDefault="00D319B7" w:rsidP="006C6DD9">
      <w:pPr>
        <w:rPr>
          <w:noProof/>
        </w:rPr>
      </w:pPr>
    </w:p>
    <w:p w14:paraId="50B603E7" w14:textId="77777777" w:rsidR="00D319B7" w:rsidRPr="008942A0" w:rsidRDefault="00D319B7" w:rsidP="006C6DD9">
      <w:pPr>
        <w:rPr>
          <w:noProof/>
        </w:rPr>
      </w:pPr>
    </w:p>
    <w:p w14:paraId="71C09293" w14:textId="77777777" w:rsidR="00D319B7" w:rsidRPr="008942A0" w:rsidRDefault="00D319B7" w:rsidP="006C6DD9">
      <w:pPr>
        <w:rPr>
          <w:noProof/>
        </w:rPr>
      </w:pPr>
    </w:p>
    <w:p w14:paraId="03C4138F" w14:textId="77777777" w:rsidR="00D319B7" w:rsidRPr="008942A0" w:rsidRDefault="00D319B7" w:rsidP="006C6DD9">
      <w:pPr>
        <w:rPr>
          <w:noProof/>
        </w:rPr>
      </w:pPr>
    </w:p>
    <w:p w14:paraId="142EF5B2" w14:textId="77777777" w:rsidR="00D319B7" w:rsidRPr="008942A0" w:rsidRDefault="00D319B7" w:rsidP="006C6DD9">
      <w:pPr>
        <w:rPr>
          <w:noProof/>
        </w:rPr>
      </w:pPr>
    </w:p>
    <w:p w14:paraId="68946F99" w14:textId="77777777" w:rsidR="00D319B7" w:rsidRPr="008942A0" w:rsidRDefault="00D319B7" w:rsidP="006C6DD9">
      <w:pPr>
        <w:rPr>
          <w:noProof/>
        </w:rPr>
      </w:pPr>
    </w:p>
    <w:p w14:paraId="218A3ACB" w14:textId="77777777" w:rsidR="00D319B7" w:rsidRDefault="00D319B7" w:rsidP="006C6DD9">
      <w:pPr>
        <w:rPr>
          <w:noProof/>
        </w:rPr>
      </w:pPr>
    </w:p>
    <w:p w14:paraId="4EFE3B09" w14:textId="77777777" w:rsidR="00EE6EE0" w:rsidRDefault="00EE6EE0" w:rsidP="006C6DD9">
      <w:pPr>
        <w:rPr>
          <w:noProof/>
        </w:rPr>
      </w:pPr>
    </w:p>
    <w:p w14:paraId="0A2BB871" w14:textId="77777777" w:rsidR="00EE6EE0" w:rsidRDefault="00EE6EE0" w:rsidP="006C6DD9">
      <w:pPr>
        <w:rPr>
          <w:noProof/>
        </w:rPr>
      </w:pPr>
    </w:p>
    <w:p w14:paraId="4A4F774E" w14:textId="77777777" w:rsidR="00EE6EE0" w:rsidRDefault="00EE6EE0" w:rsidP="006C6DD9">
      <w:pPr>
        <w:rPr>
          <w:noProof/>
        </w:rPr>
      </w:pPr>
    </w:p>
    <w:p w14:paraId="65A0C446" w14:textId="77777777" w:rsidR="002035BA" w:rsidRDefault="002035BA" w:rsidP="006C6DD9">
      <w:pPr>
        <w:rPr>
          <w:noProof/>
        </w:rPr>
      </w:pPr>
    </w:p>
    <w:p w14:paraId="6396A292" w14:textId="77777777" w:rsidR="00EE6EE0" w:rsidRDefault="00612071" w:rsidP="006C6DD9">
      <w:pPr>
        <w:rPr>
          <w:noProof/>
        </w:rPr>
      </w:pPr>
      <w:r>
        <w:rPr>
          <w:noProof/>
        </w:rPr>
        <mc:AlternateContent>
          <mc:Choice Requires="wpg">
            <w:drawing>
              <wp:anchor distT="0" distB="0" distL="114300" distR="114300" simplePos="0" relativeHeight="251729920" behindDoc="0" locked="0" layoutInCell="1" allowOverlap="1" wp14:anchorId="2C1CB493" wp14:editId="644837D4">
                <wp:simplePos x="0" y="0"/>
                <wp:positionH relativeFrom="column">
                  <wp:posOffset>603499</wp:posOffset>
                </wp:positionH>
                <wp:positionV relativeFrom="paragraph">
                  <wp:posOffset>271780</wp:posOffset>
                </wp:positionV>
                <wp:extent cx="4649473" cy="4702041"/>
                <wp:effectExtent l="0" t="0" r="0" b="3810"/>
                <wp:wrapNone/>
                <wp:docPr id="285" name="Group 285"/>
                <wp:cNvGraphicFramePr/>
                <a:graphic xmlns:a="http://schemas.openxmlformats.org/drawingml/2006/main">
                  <a:graphicData uri="http://schemas.microsoft.com/office/word/2010/wordprocessingGroup">
                    <wpg:wgp>
                      <wpg:cNvGrpSpPr/>
                      <wpg:grpSpPr>
                        <a:xfrm>
                          <a:off x="0" y="0"/>
                          <a:ext cx="4649473" cy="4702041"/>
                          <a:chOff x="-59375" y="0"/>
                          <a:chExt cx="4649473" cy="4702041"/>
                        </a:xfrm>
                      </wpg:grpSpPr>
                      <pic:pic xmlns:pic="http://schemas.openxmlformats.org/drawingml/2006/picture">
                        <pic:nvPicPr>
                          <pic:cNvPr id="282" name="Picture 282" descr="A close up of a mans face&#10;&#10;Description automatically generated"/>
                          <pic:cNvPicPr>
                            <a:picLocks noChangeAspect="1"/>
                          </pic:cNvPicPr>
                        </pic:nvPicPr>
                        <pic:blipFill rotWithShape="1">
                          <a:blip r:embed="rId42">
                            <a:extLst>
                              <a:ext uri="{28A0092B-C50C-407E-A947-70E740481C1C}">
                                <a14:useLocalDpi xmlns:a14="http://schemas.microsoft.com/office/drawing/2010/main" val="0"/>
                              </a:ext>
                            </a:extLst>
                          </a:blip>
                          <a:srcRect l="4094" b="3876"/>
                          <a:stretch/>
                        </pic:blipFill>
                        <pic:spPr bwMode="auto">
                          <a:xfrm>
                            <a:off x="373698" y="0"/>
                            <a:ext cx="4216400" cy="4410075"/>
                          </a:xfrm>
                          <a:prstGeom prst="rect">
                            <a:avLst/>
                          </a:prstGeom>
                          <a:ln>
                            <a:noFill/>
                          </a:ln>
                          <a:extLst>
                            <a:ext uri="{53640926-AAD7-44D8-BBD7-CCE9431645EC}">
                              <a14:shadowObscured xmlns:a14="http://schemas.microsoft.com/office/drawing/2010/main"/>
                            </a:ext>
                          </a:extLst>
                        </pic:spPr>
                      </pic:pic>
                      <wps:wsp>
                        <wps:cNvPr id="283" name="Text Box 2"/>
                        <wps:cNvSpPr txBox="1">
                          <a:spLocks noChangeArrowheads="1"/>
                        </wps:cNvSpPr>
                        <wps:spPr bwMode="auto">
                          <a:xfrm>
                            <a:off x="1269048" y="4410075"/>
                            <a:ext cx="2515417" cy="291966"/>
                          </a:xfrm>
                          <a:prstGeom prst="rect">
                            <a:avLst/>
                          </a:prstGeom>
                          <a:noFill/>
                          <a:ln w="9525">
                            <a:noFill/>
                            <a:miter lim="800000"/>
                            <a:headEnd/>
                            <a:tailEnd/>
                          </a:ln>
                        </wps:spPr>
                        <wps:txbx>
                          <w:txbxContent>
                            <w:p w14:paraId="4F2477F0" w14:textId="77777777" w:rsidR="008C061C" w:rsidRPr="00D62F36" w:rsidRDefault="008C061C" w:rsidP="00612071">
                              <w:pPr>
                                <w:spacing w:after="0"/>
                                <w:jc w:val="center"/>
                                <w:rPr>
                                  <w:sz w:val="18"/>
                                  <w:szCs w:val="18"/>
                                  <w:lang w:val="en-US"/>
                                </w:rPr>
                              </w:pPr>
                              <w:r>
                                <w:rPr>
                                  <w:sz w:val="18"/>
                                  <w:szCs w:val="18"/>
                                  <w:lang w:val="en-US"/>
                                </w:rPr>
                                <w:t>Potential Dose Correction</w:t>
                              </w:r>
                              <w:r w:rsidRPr="00D62F36">
                                <w:rPr>
                                  <w:sz w:val="18"/>
                                  <w:szCs w:val="18"/>
                                  <w:lang w:val="en-US"/>
                                </w:rPr>
                                <w:t xml:space="preserve"> (Gy)</w:t>
                              </w:r>
                            </w:p>
                          </w:txbxContent>
                        </wps:txbx>
                        <wps:bodyPr rot="0" vert="horz" wrap="square" lIns="91440" tIns="45720" rIns="91440" bIns="45720" anchor="t" anchorCtr="0">
                          <a:noAutofit/>
                        </wps:bodyPr>
                      </wps:wsp>
                      <wps:wsp>
                        <wps:cNvPr id="284" name="Text Box 2"/>
                        <wps:cNvSpPr txBox="1">
                          <a:spLocks noChangeArrowheads="1"/>
                        </wps:cNvSpPr>
                        <wps:spPr bwMode="auto">
                          <a:xfrm rot="16200000">
                            <a:off x="-1207137" y="1911985"/>
                            <a:ext cx="2743200" cy="447675"/>
                          </a:xfrm>
                          <a:prstGeom prst="rect">
                            <a:avLst/>
                          </a:prstGeom>
                          <a:noFill/>
                          <a:ln w="9525">
                            <a:noFill/>
                            <a:miter lim="800000"/>
                            <a:headEnd/>
                            <a:tailEnd/>
                          </a:ln>
                        </wps:spPr>
                        <wps:txbx>
                          <w:txbxContent>
                            <w:p w14:paraId="11918E22" w14:textId="77777777" w:rsidR="008C061C" w:rsidRPr="00D62F36" w:rsidRDefault="008C061C" w:rsidP="00612071">
                              <w:pPr>
                                <w:spacing w:after="0"/>
                                <w:jc w:val="center"/>
                                <w:rPr>
                                  <w:sz w:val="18"/>
                                  <w:szCs w:val="18"/>
                                  <w:lang w:val="en-US"/>
                                </w:rPr>
                              </w:pPr>
                              <w:r>
                                <w:rPr>
                                  <w:sz w:val="18"/>
                                  <w:szCs w:val="18"/>
                                  <w:lang w:val="en-US"/>
                                </w:rPr>
                                <w:t xml:space="preserve">Probability of Moderate/Severe MDADI Composite Scores </w:t>
                              </w:r>
                              <m:oMath>
                                <m:r>
                                  <w:rPr>
                                    <w:rFonts w:ascii="Cambria Math" w:hAnsi="Cambria Math"/>
                                    <w:sz w:val="18"/>
                                    <w:szCs w:val="18"/>
                                    <w:lang w:val="en-US"/>
                                  </w:rPr>
                                  <m:t>≥</m:t>
                                </m:r>
                              </m:oMath>
                              <w:r>
                                <w:rPr>
                                  <w:rFonts w:eastAsiaTheme="minorEastAsia"/>
                                  <w:sz w:val="18"/>
                                  <w:szCs w:val="18"/>
                                  <w:lang w:val="en-US"/>
                                </w:rPr>
                                <w:t>1 year After Treatment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C1CB493" id="Group 285" o:spid="_x0000_s1091" style="position:absolute;margin-left:47.5pt;margin-top:21.4pt;width:366.1pt;height:370.25pt;z-index:251729920;mso-width-relative:margin" coordorigin="-593" coordsize="46494,47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">
                <v:shape id="Picture 282" o:spid="_x0000_s1092" type="#_x0000_t75" alt="A close up of a mans face&#10;&#10;Description automatically generated" style="position:absolute;left:3736;width:42164;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">
                  <v:imagedata r:id="rId43" o:title="A close up of a mans face&#10;&#10;Description automatically generated" cropbottom="2540f" cropleft="2683f"/>
                </v:shape>
                <v:shape id="_x0000_s1093" type="#_x0000_t202" style="position:absolute;left:12690;top:44100;width:25154;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4F2477F0" w14:textId="77777777" w:rsidR="008C061C" w:rsidRPr="00D62F36" w:rsidRDefault="008C061C" w:rsidP="00612071">
                        <w:pPr>
                          <w:spacing w:after="0"/>
                          <w:jc w:val="center"/>
                          <w:rPr>
                            <w:sz w:val="18"/>
                            <w:szCs w:val="18"/>
                            <w:lang w:val="en-US"/>
                          </w:rPr>
                        </w:pPr>
                        <w:r>
                          <w:rPr>
                            <w:sz w:val="18"/>
                            <w:szCs w:val="18"/>
                            <w:lang w:val="en-US"/>
                          </w:rPr>
                          <w:t>Potential Dose Correction</w:t>
                        </w:r>
                        <w:r w:rsidRPr="00D62F36">
                          <w:rPr>
                            <w:sz w:val="18"/>
                            <w:szCs w:val="18"/>
                            <w:lang w:val="en-US"/>
                          </w:rPr>
                          <w:t xml:space="preserve"> (Gy)</w:t>
                        </w:r>
                      </w:p>
                    </w:txbxContent>
                  </v:textbox>
                </v:shape>
                <v:shape id="_x0000_s1094" type="#_x0000_t202" style="position:absolute;left:-12071;top:19120;width:27432;height:4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" filled="f" stroked="f">
                  <v:textbox>
                    <w:txbxContent>
                      <w:p w14:paraId="11918E22" w14:textId="77777777" w:rsidR="008C061C" w:rsidRPr="00D62F36" w:rsidRDefault="008C061C" w:rsidP="00612071">
                        <w:pPr>
                          <w:spacing w:after="0"/>
                          <w:jc w:val="center"/>
                          <w:rPr>
                            <w:sz w:val="18"/>
                            <w:szCs w:val="18"/>
                            <w:lang w:val="en-US"/>
                          </w:rPr>
                        </w:pPr>
                        <w:r>
                          <w:rPr>
                            <w:sz w:val="18"/>
                            <w:szCs w:val="18"/>
                            <w:lang w:val="en-US"/>
                          </w:rPr>
                          <w:t xml:space="preserve">Probability of Moderate/Severe MDADI Composite Scores </w:t>
                        </w:r>
                        <m:oMath>
                          <m:r>
                            <w:rPr>
                              <w:rFonts w:ascii="Cambria Math" w:hAnsi="Cambria Math"/>
                              <w:sz w:val="18"/>
                              <w:szCs w:val="18"/>
                              <w:lang w:val="en-US"/>
                            </w:rPr>
                            <m:t>≥</m:t>
                          </m:r>
                        </m:oMath>
                        <w:r>
                          <w:rPr>
                            <w:rFonts w:eastAsiaTheme="minorEastAsia"/>
                            <w:sz w:val="18"/>
                            <w:szCs w:val="18"/>
                            <w:lang w:val="en-US"/>
                          </w:rPr>
                          <w:t>1 year After Treatment</w:t>
                        </w:r>
                      </w:p>
                    </w:txbxContent>
                  </v:textbox>
                </v:shape>
              </v:group>
            </w:pict>
          </mc:Fallback>
        </mc:AlternateContent>
      </w:r>
    </w:p>
    <w:p w14:paraId="24E79F85" w14:textId="77777777" w:rsidR="00EE6EE0" w:rsidRDefault="00EE6EE0" w:rsidP="006C6DD9">
      <w:pPr>
        <w:rPr>
          <w:noProof/>
        </w:rPr>
      </w:pPr>
    </w:p>
    <w:p w14:paraId="64DF7B0B" w14:textId="77777777" w:rsidR="00EE6EE0" w:rsidRDefault="00EE6EE0" w:rsidP="006C6DD9">
      <w:pPr>
        <w:rPr>
          <w:noProof/>
        </w:rPr>
      </w:pPr>
    </w:p>
    <w:p w14:paraId="6C804B01" w14:textId="77777777" w:rsidR="00EE6EE0" w:rsidRDefault="00EE6EE0" w:rsidP="006C6DD9">
      <w:pPr>
        <w:rPr>
          <w:noProof/>
        </w:rPr>
      </w:pPr>
    </w:p>
    <w:p w14:paraId="10CA68CA" w14:textId="77777777" w:rsidR="00EE6EE0" w:rsidRDefault="00EE6EE0" w:rsidP="006C6DD9">
      <w:pPr>
        <w:rPr>
          <w:noProof/>
        </w:rPr>
      </w:pPr>
    </w:p>
    <w:p w14:paraId="4022D7F0" w14:textId="77777777" w:rsidR="00EE6EE0" w:rsidRDefault="00EE6EE0" w:rsidP="006C6DD9">
      <w:pPr>
        <w:rPr>
          <w:noProof/>
        </w:rPr>
      </w:pPr>
    </w:p>
    <w:p w14:paraId="13C2E1C4" w14:textId="77777777" w:rsidR="00EE6EE0" w:rsidRDefault="00EE6EE0" w:rsidP="006C6DD9">
      <w:pPr>
        <w:rPr>
          <w:noProof/>
        </w:rPr>
      </w:pPr>
    </w:p>
    <w:p w14:paraId="365BCBEF" w14:textId="77777777" w:rsidR="00EE6EE0" w:rsidRDefault="00EE6EE0" w:rsidP="006C6DD9">
      <w:pPr>
        <w:rPr>
          <w:noProof/>
        </w:rPr>
      </w:pPr>
    </w:p>
    <w:p w14:paraId="7AAB5E59" w14:textId="77777777" w:rsidR="00EE6EE0" w:rsidRDefault="00EE6EE0" w:rsidP="006C6DD9">
      <w:pPr>
        <w:rPr>
          <w:noProof/>
        </w:rPr>
      </w:pPr>
    </w:p>
    <w:p w14:paraId="1B4F63F6" w14:textId="77777777" w:rsidR="00EE6EE0" w:rsidRDefault="00EE6EE0" w:rsidP="006C6DD9">
      <w:pPr>
        <w:rPr>
          <w:noProof/>
        </w:rPr>
      </w:pPr>
    </w:p>
    <w:p w14:paraId="4FBA8FEF" w14:textId="77777777" w:rsidR="00EE6EE0" w:rsidRDefault="00EE6EE0" w:rsidP="006C6DD9">
      <w:pPr>
        <w:rPr>
          <w:noProof/>
        </w:rPr>
      </w:pPr>
    </w:p>
    <w:p w14:paraId="4330AD2C" w14:textId="77777777" w:rsidR="00EE6EE0" w:rsidRDefault="00EE6EE0" w:rsidP="006C6DD9">
      <w:pPr>
        <w:rPr>
          <w:noProof/>
        </w:rPr>
      </w:pPr>
    </w:p>
    <w:p w14:paraId="3D7059A9" w14:textId="77777777" w:rsidR="00EE6EE0" w:rsidRDefault="00EE6EE0" w:rsidP="006C6DD9">
      <w:pPr>
        <w:rPr>
          <w:noProof/>
        </w:rPr>
      </w:pPr>
    </w:p>
    <w:p w14:paraId="1A2C78B8" w14:textId="77777777" w:rsidR="00EE6EE0" w:rsidRDefault="00EE6EE0" w:rsidP="006C6DD9">
      <w:pPr>
        <w:rPr>
          <w:noProof/>
        </w:rPr>
      </w:pPr>
    </w:p>
    <w:p w14:paraId="371FF9E5" w14:textId="77777777" w:rsidR="00EE6EE0" w:rsidRDefault="00EE6EE0" w:rsidP="006C6DD9">
      <w:pPr>
        <w:rPr>
          <w:noProof/>
        </w:rPr>
      </w:pPr>
    </w:p>
    <w:p w14:paraId="60C291DE" w14:textId="77777777" w:rsidR="00EE6EE0" w:rsidRDefault="00EE6EE0" w:rsidP="006C6DD9">
      <w:pPr>
        <w:rPr>
          <w:noProof/>
        </w:rPr>
      </w:pPr>
    </w:p>
    <w:p w14:paraId="2362DD06" w14:textId="77777777" w:rsidR="00EE6EE0" w:rsidRDefault="00EE6EE0" w:rsidP="006C6DD9">
      <w:pPr>
        <w:rPr>
          <w:noProof/>
        </w:rPr>
      </w:pPr>
    </w:p>
    <w:p w14:paraId="22C5EDD2" w14:textId="77777777" w:rsidR="00EE6EE0" w:rsidRDefault="00612071" w:rsidP="006C6DD9">
      <w:pPr>
        <w:rPr>
          <w:noProof/>
        </w:rPr>
      </w:pPr>
      <w:r>
        <w:rPr>
          <w:noProof/>
        </w:rPr>
        <mc:AlternateContent>
          <mc:Choice Requires="wps">
            <w:drawing>
              <wp:anchor distT="0" distB="0" distL="114300" distR="114300" simplePos="0" relativeHeight="251731968" behindDoc="0" locked="0" layoutInCell="1" allowOverlap="1" wp14:anchorId="4192A458" wp14:editId="31B7A620">
                <wp:simplePos x="0" y="0"/>
                <wp:positionH relativeFrom="column">
                  <wp:posOffset>35296</wp:posOffset>
                </wp:positionH>
                <wp:positionV relativeFrom="paragraph">
                  <wp:posOffset>273050</wp:posOffset>
                </wp:positionV>
                <wp:extent cx="5961413" cy="714375"/>
                <wp:effectExtent l="0" t="0" r="0" b="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714375"/>
                        </a:xfrm>
                        <a:prstGeom prst="rect">
                          <a:avLst/>
                        </a:prstGeom>
                        <a:noFill/>
                        <a:ln w="9525">
                          <a:noFill/>
                          <a:miter lim="800000"/>
                          <a:headEnd/>
                          <a:tailEnd/>
                        </a:ln>
                      </wps:spPr>
                      <wps:txbx>
                        <w:txbxContent>
                          <w:p w14:paraId="4AF1B083" w14:textId="77777777" w:rsidR="008C061C" w:rsidRPr="00C96CF9" w:rsidRDefault="008C061C" w:rsidP="00612071">
                            <w:pPr>
                              <w:spacing w:after="0"/>
                              <w:rPr>
                                <w:lang w:val="en-US"/>
                              </w:rPr>
                            </w:pPr>
                            <w:r>
                              <w:rPr>
                                <w:lang w:val="en-US"/>
                              </w:rPr>
                              <w:t xml:space="preserve">Figure 3: Logistic regression model of increases pharyngeal constrictor dose versus moderate/severe MDADI composite scores persisting </w:t>
                            </w:r>
                            <m:oMath>
                              <m:r>
                                <w:rPr>
                                  <w:rFonts w:ascii="Cambria Math" w:hAnsi="Cambria Math"/>
                                  <w:lang w:val="en-US"/>
                                </w:rPr>
                                <m:t>≥</m:t>
                              </m:r>
                            </m:oMath>
                            <w:r>
                              <w:rPr>
                                <w:lang w:val="en-US"/>
                              </w:rPr>
                              <w:t xml:space="preserve"> 1 year after treatment.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2A458" id="_x0000_s1095" type="#_x0000_t202" style="position:absolute;margin-left:2.8pt;margin-top:21.5pt;width:469.4pt;height:5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" filled="f" stroked="f">
                <v:textbox>
                  <w:txbxContent>
                    <w:p w14:paraId="4AF1B083" w14:textId="77777777" w:rsidR="008C061C" w:rsidRPr="00C96CF9" w:rsidRDefault="008C061C" w:rsidP="00612071">
                      <w:pPr>
                        <w:spacing w:after="0"/>
                        <w:rPr>
                          <w:lang w:val="en-US"/>
                        </w:rPr>
                      </w:pPr>
                      <w:r>
                        <w:rPr>
                          <w:lang w:val="en-US"/>
                        </w:rPr>
                        <w:t xml:space="preserve">Figure 3: Logistic regression model of increases pharyngeal constrictor dose versus moderate/severe MDADI composite scores persisting </w:t>
                      </w:r>
                      <m:oMath>
                        <m:r>
                          <w:rPr>
                            <w:rFonts w:ascii="Cambria Math" w:hAnsi="Cambria Math"/>
                            <w:lang w:val="en-US"/>
                          </w:rPr>
                          <m:t>≥</m:t>
                        </m:r>
                      </m:oMath>
                      <w:r>
                        <w:rPr>
                          <w:lang w:val="en-US"/>
                        </w:rPr>
                        <w:t xml:space="preserve"> 1 year after treatment. </w:t>
                      </w:r>
                    </w:p>
                  </w:txbxContent>
                </v:textbox>
              </v:shape>
            </w:pict>
          </mc:Fallback>
        </mc:AlternateContent>
      </w:r>
    </w:p>
    <w:p w14:paraId="1E416570" w14:textId="77777777" w:rsidR="00EE6EE0" w:rsidRDefault="00D20BB3" w:rsidP="006C6DD9">
      <w:pPr>
        <w:rPr>
          <w:noProof/>
        </w:rPr>
      </w:pPr>
      <w:commentRangeStart w:id="80"/>
      <w:commentRangeEnd w:id="80"/>
      <w:r>
        <w:rPr>
          <w:rStyle w:val="CommentReference"/>
        </w:rPr>
        <w:commentReference w:id="80"/>
      </w:r>
    </w:p>
    <w:p w14:paraId="4DDD2C7D" w14:textId="77777777" w:rsidR="00EE6EE0" w:rsidRDefault="00EE6EE0" w:rsidP="006C6DD9">
      <w:pPr>
        <w:rPr>
          <w:noProof/>
        </w:rPr>
      </w:pPr>
    </w:p>
    <w:p w14:paraId="39009718" w14:textId="77777777" w:rsidR="00EE6EE0" w:rsidRPr="008942A0" w:rsidRDefault="00EE6EE0" w:rsidP="006C6DD9">
      <w:pPr>
        <w:rPr>
          <w:noProof/>
        </w:rPr>
      </w:pPr>
    </w:p>
    <w:p w14:paraId="66B14BD5" w14:textId="77777777" w:rsidR="00D319B7" w:rsidRPr="00E60C0D" w:rsidRDefault="00D319B7" w:rsidP="006C6DD9">
      <w:pPr>
        <w:rPr>
          <w:noProof/>
        </w:rPr>
      </w:pPr>
    </w:p>
    <w:p w14:paraId="3AB71B99" w14:textId="77777777" w:rsidR="00D319B7" w:rsidRPr="00E60C0D" w:rsidRDefault="00D319B7" w:rsidP="006C6DD9">
      <w:pPr>
        <w:rPr>
          <w:noProof/>
        </w:rPr>
      </w:pPr>
    </w:p>
    <w:p w14:paraId="1DAA81AB" w14:textId="77777777" w:rsidR="00D319B7" w:rsidRPr="00E60C0D" w:rsidRDefault="00D319B7" w:rsidP="006C6DD9">
      <w:pPr>
        <w:rPr>
          <w:noProof/>
        </w:rPr>
      </w:pPr>
    </w:p>
    <w:p w14:paraId="313D42BB" w14:textId="77777777" w:rsidR="00E60C0D" w:rsidRPr="00E60C0D" w:rsidRDefault="00E60C0D" w:rsidP="006C6DD9">
      <w:pPr>
        <w:rPr>
          <w:noProof/>
        </w:rPr>
      </w:pPr>
    </w:p>
    <w:p w14:paraId="1635CFF6" w14:textId="77777777" w:rsidR="00E60C0D" w:rsidRPr="00E60C0D" w:rsidRDefault="00E60C0D" w:rsidP="006C6DD9">
      <w:pPr>
        <w:rPr>
          <w:noProof/>
        </w:rPr>
      </w:pPr>
    </w:p>
    <w:p w14:paraId="2977C38B" w14:textId="77777777" w:rsidR="00D319B7" w:rsidRDefault="00D319B7" w:rsidP="006C6DD9">
      <w:pPr>
        <w:rPr>
          <w:noProof/>
        </w:rPr>
      </w:pPr>
    </w:p>
    <w:p w14:paraId="729587A8" w14:textId="77777777" w:rsidR="00E60C0D" w:rsidRDefault="00E60C0D" w:rsidP="006C6DD9">
      <w:pPr>
        <w:rPr>
          <w:noProof/>
        </w:rPr>
      </w:pPr>
    </w:p>
    <w:p w14:paraId="6D8221E7" w14:textId="77777777" w:rsidR="00E60C0D" w:rsidRDefault="00E60C0D" w:rsidP="006C6DD9">
      <w:pPr>
        <w:rPr>
          <w:noProof/>
        </w:rPr>
      </w:pPr>
    </w:p>
    <w:p w14:paraId="345B8E15" w14:textId="77777777" w:rsidR="00561FAD" w:rsidRDefault="00561FAD" w:rsidP="00E60C0D">
      <w:pPr>
        <w:rPr>
          <w:noProof/>
        </w:rPr>
      </w:pPr>
    </w:p>
    <w:p w14:paraId="37669C83" w14:textId="77777777" w:rsidR="00561FAD" w:rsidRDefault="00561FAD" w:rsidP="00E60C0D">
      <w:pPr>
        <w:rPr>
          <w:noProof/>
        </w:rPr>
      </w:pPr>
    </w:p>
    <w:tbl>
      <w:tblPr>
        <w:tblStyle w:val="TableGrid"/>
        <w:tblpPr w:leftFromText="180" w:rightFromText="180" w:vertAnchor="page" w:horzAnchor="margin" w:tblpXSpec="center" w:tblpY="3419"/>
        <w:tblW w:w="0" w:type="auto"/>
        <w:tblLook w:val="04A0" w:firstRow="1" w:lastRow="0" w:firstColumn="1" w:lastColumn="0" w:noHBand="0" w:noVBand="1"/>
      </w:tblPr>
      <w:tblGrid>
        <w:gridCol w:w="1261"/>
        <w:gridCol w:w="4471"/>
      </w:tblGrid>
      <w:tr w:rsidR="004A566D" w14:paraId="17E15A15" w14:textId="77777777" w:rsidTr="004A566D">
        <w:trPr>
          <w:trHeight w:val="369"/>
        </w:trPr>
        <w:tc>
          <w:tcPr>
            <w:tcW w:w="1261" w:type="dxa"/>
            <w:tcBorders>
              <w:top w:val="double" w:sz="4" w:space="0" w:color="auto"/>
              <w:left w:val="nil"/>
              <w:bottom w:val="double" w:sz="4" w:space="0" w:color="auto"/>
              <w:right w:val="nil"/>
            </w:tcBorders>
            <w:vAlign w:val="bottom"/>
          </w:tcPr>
          <w:p w14:paraId="768F221B" w14:textId="77777777" w:rsidR="004A566D" w:rsidRPr="000E46BC" w:rsidRDefault="004A566D" w:rsidP="004A566D">
            <w:pPr>
              <w:rPr>
                <w:sz w:val="18"/>
                <w:szCs w:val="18"/>
              </w:rPr>
            </w:pPr>
            <w:r w:rsidRPr="000E46BC">
              <w:rPr>
                <w:sz w:val="18"/>
                <w:szCs w:val="18"/>
              </w:rPr>
              <w:t>Endpoint</w:t>
            </w:r>
          </w:p>
        </w:tc>
        <w:tc>
          <w:tcPr>
            <w:tcW w:w="4471" w:type="dxa"/>
            <w:tcBorders>
              <w:top w:val="double" w:sz="4" w:space="0" w:color="auto"/>
              <w:left w:val="nil"/>
              <w:bottom w:val="double" w:sz="4" w:space="0" w:color="auto"/>
              <w:right w:val="nil"/>
            </w:tcBorders>
            <w:vAlign w:val="bottom"/>
          </w:tcPr>
          <w:p w14:paraId="6C1C61D0" w14:textId="77777777" w:rsidR="004A566D" w:rsidRPr="000E46BC" w:rsidRDefault="004A566D" w:rsidP="004A566D">
            <w:pPr>
              <w:rPr>
                <w:sz w:val="18"/>
                <w:szCs w:val="18"/>
              </w:rPr>
            </w:pPr>
            <w:r>
              <w:rPr>
                <w:sz w:val="18"/>
                <w:szCs w:val="18"/>
              </w:rPr>
              <w:t>Simple Patient Selection Criteria</w:t>
            </w:r>
          </w:p>
        </w:tc>
      </w:tr>
      <w:tr w:rsidR="004A566D" w14:paraId="0F74F694" w14:textId="77777777" w:rsidTr="004A566D">
        <w:trPr>
          <w:trHeight w:val="376"/>
        </w:trPr>
        <w:tc>
          <w:tcPr>
            <w:tcW w:w="1261" w:type="dxa"/>
            <w:tcBorders>
              <w:left w:val="nil"/>
              <w:right w:val="nil"/>
            </w:tcBorders>
          </w:tcPr>
          <w:p w14:paraId="3B49924C" w14:textId="77777777" w:rsidR="004A566D" w:rsidRPr="0021150F" w:rsidRDefault="004A566D" w:rsidP="004A566D">
            <w:pPr>
              <w:rPr>
                <w:sz w:val="18"/>
                <w:szCs w:val="18"/>
              </w:rPr>
            </w:pPr>
            <w:r w:rsidRPr="0021150F">
              <w:rPr>
                <w:sz w:val="18"/>
                <w:szCs w:val="18"/>
              </w:rPr>
              <w:t>Pharyngeal Constrictor</w:t>
            </w:r>
          </w:p>
        </w:tc>
        <w:tc>
          <w:tcPr>
            <w:tcW w:w="4471" w:type="dxa"/>
            <w:tcBorders>
              <w:left w:val="nil"/>
              <w:right w:val="nil"/>
            </w:tcBorders>
          </w:tcPr>
          <w:p w14:paraId="107E5012" w14:textId="77777777" w:rsidR="004A566D" w:rsidRDefault="004A566D" w:rsidP="004A566D">
            <w:pPr>
              <w:rPr>
                <w:sz w:val="18"/>
                <w:szCs w:val="18"/>
              </w:rPr>
            </w:pPr>
            <w:r>
              <w:rPr>
                <w:sz w:val="18"/>
                <w:szCs w:val="18"/>
              </w:rPr>
              <w:t>If</w:t>
            </w:r>
            <w:r w:rsidRPr="006F634B">
              <w:rPr>
                <w:rFonts w:eastAsiaTheme="minorEastAsia"/>
                <w:b/>
                <w:bCs/>
                <w:sz w:val="18"/>
                <w:szCs w:val="18"/>
              </w:rPr>
              <w:t xml:space="preserve"> Planned brainstem D0.03cc </w:t>
            </w:r>
            <m:oMath>
              <m:r>
                <m:rPr>
                  <m:sty m:val="bi"/>
                </m:rPr>
                <w:rPr>
                  <w:rFonts w:ascii="Cambria Math" w:eastAsiaTheme="minorEastAsia" w:hAnsi="Cambria Math"/>
                  <w:sz w:val="18"/>
                  <w:szCs w:val="18"/>
                </w:rPr>
                <m:t>≥</m:t>
              </m:r>
            </m:oMath>
            <w:r w:rsidRPr="006F634B">
              <w:rPr>
                <w:rFonts w:eastAsiaTheme="minorEastAsia"/>
                <w:b/>
                <w:bCs/>
                <w:sz w:val="18"/>
                <w:szCs w:val="18"/>
              </w:rPr>
              <w:t xml:space="preserve"> 16 Gy</w:t>
            </w:r>
          </w:p>
          <w:p w14:paraId="58D26993" w14:textId="77777777" w:rsidR="004A566D" w:rsidRPr="006F634B" w:rsidRDefault="004A566D" w:rsidP="004A566D">
            <w:pPr>
              <w:rPr>
                <w:rFonts w:eastAsiaTheme="minorEastAsia"/>
                <w:b/>
                <w:bCs/>
                <w:sz w:val="18"/>
                <w:szCs w:val="18"/>
              </w:rPr>
            </w:pPr>
            <w:r w:rsidRPr="006F634B">
              <w:rPr>
                <w:rFonts w:eastAsiaTheme="minorEastAsia"/>
                <w:b/>
                <w:bCs/>
                <w:sz w:val="18"/>
                <w:szCs w:val="18"/>
              </w:rPr>
              <w:t xml:space="preserve">    AND Planned cont. parotid gland Dmean </w:t>
            </w:r>
            <m:oMath>
              <m:r>
                <m:rPr>
                  <m:sty m:val="bi"/>
                </m:rPr>
                <w:rPr>
                  <w:rFonts w:ascii="Cambria Math" w:eastAsiaTheme="minorEastAsia" w:hAnsi="Cambria Math"/>
                  <w:sz w:val="18"/>
                  <w:szCs w:val="18"/>
                </w:rPr>
                <m:t>≥</m:t>
              </m:r>
            </m:oMath>
            <w:r w:rsidRPr="006F634B">
              <w:rPr>
                <w:rFonts w:eastAsiaTheme="minorEastAsia"/>
                <w:b/>
                <w:bCs/>
                <w:sz w:val="18"/>
                <w:szCs w:val="18"/>
              </w:rPr>
              <w:t xml:space="preserve"> 19 Gy</w:t>
            </w:r>
          </w:p>
          <w:p w14:paraId="1B291E98" w14:textId="77777777" w:rsidR="004A566D" w:rsidRPr="00F53024" w:rsidRDefault="004A566D" w:rsidP="004A566D">
            <w:pPr>
              <w:rPr>
                <w:rFonts w:eastAsiaTheme="minorEastAsia"/>
                <w:b/>
                <w:bCs/>
                <w:sz w:val="18"/>
                <w:szCs w:val="18"/>
              </w:rPr>
            </w:pPr>
            <w:r w:rsidRPr="006F634B">
              <w:rPr>
                <w:rFonts w:eastAsiaTheme="minorEastAsia"/>
                <w:b/>
                <w:bCs/>
                <w:sz w:val="18"/>
                <w:szCs w:val="18"/>
              </w:rPr>
              <w:t xml:space="preserve">    AND </w:t>
            </w:r>
            <w:r w:rsidRPr="006F634B">
              <w:rPr>
                <w:b/>
                <w:bCs/>
                <w:sz w:val="18"/>
                <w:szCs w:val="18"/>
              </w:rPr>
              <w:t xml:space="preserve">Planned cont. submand. gland Dmean </w:t>
            </w:r>
            <m:oMath>
              <m:r>
                <m:rPr>
                  <m:sty m:val="bi"/>
                </m:rPr>
                <w:rPr>
                  <w:rFonts w:ascii="Cambria Math" w:hAnsi="Cambria Math"/>
                  <w:sz w:val="18"/>
                  <w:szCs w:val="18"/>
                </w:rPr>
                <m:t>≥</m:t>
              </m:r>
            </m:oMath>
            <w:r w:rsidRPr="006F634B">
              <w:rPr>
                <w:rFonts w:eastAsiaTheme="minorEastAsia"/>
                <w:b/>
                <w:bCs/>
                <w:sz w:val="18"/>
                <w:szCs w:val="18"/>
              </w:rPr>
              <w:t xml:space="preserve"> 34 Gy</w:t>
            </w:r>
          </w:p>
          <w:p w14:paraId="1387802B" w14:textId="77777777" w:rsidR="004A566D" w:rsidRDefault="004A566D" w:rsidP="004A566D">
            <w:pPr>
              <w:rPr>
                <w:rFonts w:eastAsiaTheme="minorEastAsia"/>
                <w:b/>
                <w:bCs/>
                <w:sz w:val="18"/>
                <w:szCs w:val="18"/>
              </w:rPr>
            </w:pPr>
            <w:r w:rsidRPr="006F634B">
              <w:rPr>
                <w:rFonts w:eastAsiaTheme="minorEastAsia"/>
                <w:b/>
                <w:bCs/>
                <w:sz w:val="18"/>
                <w:szCs w:val="18"/>
              </w:rPr>
              <w:t xml:space="preserve">    AND </w:t>
            </w:r>
            <w:r w:rsidRPr="006F634B">
              <w:rPr>
                <w:b/>
                <w:bCs/>
                <w:sz w:val="18"/>
                <w:szCs w:val="18"/>
              </w:rPr>
              <w:t xml:space="preserve">Planned ips. </w:t>
            </w:r>
            <w:r>
              <w:rPr>
                <w:b/>
                <w:bCs/>
                <w:sz w:val="18"/>
                <w:szCs w:val="18"/>
              </w:rPr>
              <w:t>p</w:t>
            </w:r>
            <w:r w:rsidRPr="006F634B">
              <w:rPr>
                <w:b/>
                <w:bCs/>
                <w:sz w:val="18"/>
                <w:szCs w:val="18"/>
              </w:rPr>
              <w:t xml:space="preserve">arotid gland Dmean </w:t>
            </w:r>
            <m:oMath>
              <m:r>
                <m:rPr>
                  <m:sty m:val="bi"/>
                </m:rPr>
                <w:rPr>
                  <w:rFonts w:ascii="Cambria Math" w:hAnsi="Cambria Math"/>
                  <w:sz w:val="18"/>
                  <w:szCs w:val="18"/>
                </w:rPr>
                <m:t>≥</m:t>
              </m:r>
            </m:oMath>
            <w:r w:rsidRPr="006F634B">
              <w:rPr>
                <w:rFonts w:eastAsiaTheme="minorEastAsia"/>
                <w:b/>
                <w:bCs/>
                <w:sz w:val="18"/>
                <w:szCs w:val="18"/>
              </w:rPr>
              <w:t xml:space="preserve"> 21 Gy</w:t>
            </w:r>
          </w:p>
          <w:p w14:paraId="504CA805" w14:textId="77777777" w:rsidR="004A566D" w:rsidRPr="006F634B" w:rsidRDefault="004A566D" w:rsidP="004A566D">
            <w:pPr>
              <w:rPr>
                <w:rFonts w:eastAsiaTheme="minorEastAsia"/>
                <w:b/>
                <w:bCs/>
                <w:sz w:val="18"/>
                <w:szCs w:val="18"/>
              </w:rPr>
            </w:pPr>
            <w:r>
              <w:rPr>
                <w:b/>
                <w:bCs/>
                <w:sz w:val="18"/>
                <w:szCs w:val="18"/>
              </w:rPr>
              <w:t xml:space="preserve">    AND </w:t>
            </w:r>
            <w:r w:rsidRPr="006F634B">
              <w:rPr>
                <w:b/>
                <w:bCs/>
                <w:sz w:val="18"/>
                <w:szCs w:val="18"/>
              </w:rPr>
              <w:t xml:space="preserve">Planned pharyngeal constrictor Dmean </w:t>
            </w:r>
            <m:oMath>
              <m:r>
                <m:rPr>
                  <m:sty m:val="bi"/>
                </m:rPr>
                <w:rPr>
                  <w:rFonts w:ascii="Cambria Math" w:hAnsi="Cambria Math"/>
                  <w:sz w:val="18"/>
                  <w:szCs w:val="18"/>
                </w:rPr>
                <m:t>≥</m:t>
              </m:r>
            </m:oMath>
            <w:r w:rsidRPr="006F634B">
              <w:rPr>
                <w:rFonts w:eastAsiaTheme="minorEastAsia"/>
                <w:b/>
                <w:bCs/>
                <w:sz w:val="18"/>
                <w:szCs w:val="18"/>
              </w:rPr>
              <w:t xml:space="preserve"> 49 Gy</w:t>
            </w:r>
          </w:p>
          <w:p w14:paraId="27D69CB6" w14:textId="77777777" w:rsidR="004A566D" w:rsidRPr="006F634B" w:rsidRDefault="004A566D" w:rsidP="004A566D">
            <w:pPr>
              <w:rPr>
                <w:rFonts w:eastAsiaTheme="minorEastAsia"/>
                <w:b/>
                <w:bCs/>
                <w:sz w:val="18"/>
                <w:szCs w:val="18"/>
              </w:rPr>
            </w:pPr>
            <w:r w:rsidRPr="006F634B">
              <w:rPr>
                <w:rFonts w:eastAsiaTheme="minorEastAsia"/>
                <w:b/>
                <w:bCs/>
                <w:sz w:val="18"/>
                <w:szCs w:val="18"/>
              </w:rPr>
              <w:t xml:space="preserve">    AND Planned spinal cord D0.03cc </w:t>
            </w:r>
            <m:oMath>
              <m:r>
                <m:rPr>
                  <m:sty m:val="bi"/>
                </m:rPr>
                <w:rPr>
                  <w:rFonts w:ascii="Cambria Math" w:eastAsiaTheme="minorEastAsia" w:hAnsi="Cambria Math"/>
                  <w:sz w:val="18"/>
                  <w:szCs w:val="18"/>
                </w:rPr>
                <m:t>≥</m:t>
              </m:r>
            </m:oMath>
            <w:r w:rsidRPr="006F634B">
              <w:rPr>
                <w:rFonts w:eastAsiaTheme="minorEastAsia"/>
                <w:b/>
                <w:bCs/>
                <w:sz w:val="18"/>
                <w:szCs w:val="18"/>
              </w:rPr>
              <w:t xml:space="preserve"> 40 Gy</w:t>
            </w:r>
          </w:p>
          <w:p w14:paraId="6F46C43C" w14:textId="77777777" w:rsidR="004A566D" w:rsidRPr="006F634B" w:rsidRDefault="004A566D" w:rsidP="004A566D">
            <w:pPr>
              <w:rPr>
                <w:rFonts w:eastAsiaTheme="minorEastAsia"/>
                <w:b/>
                <w:bCs/>
                <w:sz w:val="18"/>
                <w:szCs w:val="18"/>
              </w:rPr>
            </w:pPr>
            <w:r w:rsidRPr="006F634B">
              <w:rPr>
                <w:rFonts w:eastAsiaTheme="minorEastAsia"/>
                <w:b/>
                <w:bCs/>
                <w:sz w:val="18"/>
                <w:szCs w:val="18"/>
              </w:rPr>
              <w:t xml:space="preserve">    AND </w:t>
            </w:r>
            <w:r w:rsidRPr="006F634B">
              <w:rPr>
                <w:b/>
                <w:bCs/>
                <w:sz w:val="18"/>
                <w:szCs w:val="18"/>
              </w:rPr>
              <w:t xml:space="preserve">Initial low-dose CTV volume </w:t>
            </w:r>
            <m:oMath>
              <m:r>
                <m:rPr>
                  <m:sty m:val="bi"/>
                </m:rPr>
                <w:rPr>
                  <w:rFonts w:ascii="Cambria Math" w:hAnsi="Cambria Math"/>
                  <w:sz w:val="18"/>
                  <w:szCs w:val="18"/>
                </w:rPr>
                <m:t>≥</m:t>
              </m:r>
            </m:oMath>
            <w:r w:rsidRPr="006F634B">
              <w:rPr>
                <w:rFonts w:eastAsiaTheme="minorEastAsia"/>
                <w:b/>
                <w:bCs/>
                <w:sz w:val="18"/>
                <w:szCs w:val="18"/>
              </w:rPr>
              <w:t xml:space="preserve"> 197cc</w:t>
            </w:r>
          </w:p>
          <w:p w14:paraId="08E33500" w14:textId="77777777" w:rsidR="004A566D" w:rsidRPr="00561FAD" w:rsidRDefault="004A566D" w:rsidP="004A566D">
            <w:pPr>
              <w:rPr>
                <w:rFonts w:eastAsiaTheme="minorEastAsia"/>
                <w:sz w:val="18"/>
                <w:szCs w:val="18"/>
              </w:rPr>
            </w:pPr>
            <w:r>
              <w:rPr>
                <w:rFonts w:eastAsiaTheme="minorEastAsia"/>
                <w:sz w:val="18"/>
                <w:szCs w:val="18"/>
              </w:rPr>
              <w:t>then violation likely.</w:t>
            </w:r>
          </w:p>
        </w:tc>
      </w:tr>
    </w:tbl>
    <w:p w14:paraId="15243A60" w14:textId="77777777" w:rsidR="00E60C0D" w:rsidRPr="00561FAD" w:rsidRDefault="00E60C0D" w:rsidP="00E60C0D">
      <w:r>
        <w:rPr>
          <w:noProof/>
        </w:rPr>
        <w:t>Table 3</w:t>
      </w:r>
      <w:r>
        <w:t>: Simple patient selection criteria to identify patients at risk of during-treatment increases in p</w:t>
      </w:r>
      <w:r w:rsidR="00561FAD">
        <w:t xml:space="preserve">haryngeal constrictor dose (reproduced from: Weppler </w:t>
      </w:r>
      <w:r w:rsidR="00561FAD">
        <w:rPr>
          <w:i/>
          <w:iCs/>
        </w:rPr>
        <w:t xml:space="preserve">et al. </w:t>
      </w:r>
      <w:r w:rsidR="00561FAD">
        <w:t>2020)</w:t>
      </w:r>
    </w:p>
    <w:p w14:paraId="29E0279A" w14:textId="77777777" w:rsidR="00E60C0D" w:rsidRDefault="00E60C0D" w:rsidP="00E60C0D"/>
    <w:p w14:paraId="175C17AA" w14:textId="77777777" w:rsidR="00E60C0D" w:rsidRDefault="00E60C0D" w:rsidP="00E60C0D"/>
    <w:p w14:paraId="43048AA2" w14:textId="77777777" w:rsidR="00E60C0D" w:rsidRDefault="00E60C0D" w:rsidP="00E60C0D"/>
    <w:p w14:paraId="20473355" w14:textId="77777777" w:rsidR="00E60C0D" w:rsidRDefault="00E60C0D" w:rsidP="00E60C0D"/>
    <w:p w14:paraId="66890C7B" w14:textId="77777777" w:rsidR="00E60C0D" w:rsidRDefault="00E60C0D" w:rsidP="00E60C0D"/>
    <w:p w14:paraId="32B0CB43" w14:textId="77777777" w:rsidR="00E60C0D" w:rsidRDefault="00E60C0D" w:rsidP="00E60C0D"/>
    <w:p w14:paraId="4372977D" w14:textId="77777777" w:rsidR="00FE3932" w:rsidRDefault="00FE3932" w:rsidP="004A566D">
      <w:pPr>
        <w:rPr>
          <w:lang w:val="en-US"/>
        </w:rPr>
      </w:pPr>
    </w:p>
    <w:p w14:paraId="1E2A818F" w14:textId="77777777" w:rsidR="00FE3932" w:rsidRDefault="00FE3932" w:rsidP="00FE3932">
      <w:pPr>
        <w:ind w:left="360"/>
        <w:rPr>
          <w:lang w:val="en-US"/>
        </w:rPr>
      </w:pPr>
    </w:p>
    <w:p w14:paraId="5FB91B0C" w14:textId="77777777" w:rsidR="00FE3932" w:rsidRDefault="00FE3932" w:rsidP="00FE3932">
      <w:pPr>
        <w:ind w:left="360"/>
        <w:rPr>
          <w:lang w:val="en-US"/>
        </w:rPr>
      </w:pPr>
    </w:p>
    <w:p w14:paraId="5B4F7BDE" w14:textId="77777777" w:rsidR="00FE3932" w:rsidRDefault="00FE3932" w:rsidP="00FE3932">
      <w:pPr>
        <w:ind w:left="360"/>
        <w:rPr>
          <w:lang w:val="en-US"/>
        </w:rPr>
      </w:pPr>
    </w:p>
    <w:p w14:paraId="134FCBB1" w14:textId="77777777" w:rsidR="00FE3932" w:rsidRDefault="00FE3932" w:rsidP="00FE3932">
      <w:pPr>
        <w:ind w:left="360"/>
        <w:rPr>
          <w:lang w:val="en-US"/>
        </w:rPr>
      </w:pPr>
    </w:p>
    <w:p w14:paraId="7746092F" w14:textId="77777777" w:rsidR="00FE3932" w:rsidRDefault="00FE3932" w:rsidP="00FE3932">
      <w:pPr>
        <w:ind w:left="360"/>
        <w:rPr>
          <w:lang w:val="en-US"/>
        </w:rPr>
      </w:pPr>
    </w:p>
    <w:p w14:paraId="54DB3FA4" w14:textId="77777777" w:rsidR="00FE3932" w:rsidRDefault="00FE3932" w:rsidP="00FE3932">
      <w:pPr>
        <w:ind w:left="360"/>
        <w:rPr>
          <w:lang w:val="en-US"/>
        </w:rPr>
      </w:pPr>
    </w:p>
    <w:p w14:paraId="7A25623F" w14:textId="77777777" w:rsidR="00FE3932" w:rsidRDefault="00FE3932" w:rsidP="00FE3932">
      <w:pPr>
        <w:ind w:left="360"/>
        <w:rPr>
          <w:lang w:val="en-US"/>
        </w:rPr>
      </w:pPr>
    </w:p>
    <w:p w14:paraId="07370BC4" w14:textId="77777777" w:rsidR="00FE3932" w:rsidRDefault="00FE3932" w:rsidP="00FE3932">
      <w:pPr>
        <w:ind w:left="360"/>
        <w:rPr>
          <w:lang w:val="en-US"/>
        </w:rPr>
      </w:pPr>
    </w:p>
    <w:p w14:paraId="65CB21DD" w14:textId="77777777" w:rsidR="00FE3932" w:rsidRDefault="00FE3932" w:rsidP="00FE3932">
      <w:pPr>
        <w:ind w:left="360"/>
        <w:rPr>
          <w:lang w:val="en-US"/>
        </w:rPr>
      </w:pPr>
    </w:p>
    <w:p w14:paraId="3CDEF5F3" w14:textId="77777777" w:rsidR="00FE3932" w:rsidRDefault="00FE3932" w:rsidP="00B14277">
      <w:pPr>
        <w:ind w:left="360"/>
        <w:rPr>
          <w:lang w:val="en-US"/>
        </w:rPr>
      </w:pPr>
    </w:p>
    <w:p w14:paraId="508E3CE0" w14:textId="77777777" w:rsidR="00FE3932" w:rsidRDefault="00FE3932" w:rsidP="00B14277">
      <w:pPr>
        <w:ind w:left="360"/>
        <w:rPr>
          <w:lang w:val="en-US"/>
        </w:rPr>
      </w:pPr>
    </w:p>
    <w:p w14:paraId="7BC22FCB" w14:textId="77777777" w:rsidR="00FE3932" w:rsidRDefault="00FE3932" w:rsidP="00B14277">
      <w:pPr>
        <w:ind w:left="360"/>
        <w:rPr>
          <w:lang w:val="en-US"/>
        </w:rPr>
      </w:pPr>
    </w:p>
    <w:p w14:paraId="63B07774" w14:textId="77777777" w:rsidR="001B1535" w:rsidRPr="00FA0F66" w:rsidRDefault="001B1535">
      <w:pPr>
        <w:rPr>
          <w:lang w:val="en-US"/>
        </w:rPr>
      </w:pPr>
    </w:p>
    <w:sectPr w:rsidR="001B1535" w:rsidRPr="00FA0F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endy Lani Smith" w:date="2020-05-08T11:30:00Z" w:initials="WLS">
    <w:p w14:paraId="6CFADB65" w14:textId="407397D0" w:rsidR="008C061C" w:rsidRDefault="008C061C">
      <w:pPr>
        <w:pStyle w:val="CommentText"/>
      </w:pPr>
      <w:r>
        <w:rPr>
          <w:rStyle w:val="CommentReference"/>
        </w:rPr>
        <w:annotationRef/>
      </w:r>
      <w:r>
        <w:t>This is good as is for your thesis intro.  For the paper, I suggest shortening</w:t>
      </w:r>
    </w:p>
  </w:comment>
  <w:comment w:id="7" w:author="Wendy Lani Smith" w:date="2020-05-08T11:24:00Z" w:initials="WLS">
    <w:p w14:paraId="17CFD10B" w14:textId="77777777" w:rsidR="008C061C" w:rsidRDefault="008C061C">
      <w:pPr>
        <w:pStyle w:val="CommentText"/>
      </w:pPr>
      <w:r>
        <w:rPr>
          <w:rStyle w:val="CommentReference"/>
        </w:rPr>
        <w:annotationRef/>
      </w:r>
      <w:r>
        <w:t>I don’t know what this means</w:t>
      </w:r>
    </w:p>
    <w:p w14:paraId="3589B02A" w14:textId="6923A723" w:rsidR="008C061C" w:rsidRDefault="008C061C">
      <w:pPr>
        <w:pStyle w:val="CommentText"/>
      </w:pPr>
    </w:p>
  </w:comment>
  <w:comment w:id="12" w:author="Wendy Lani Smith" w:date="2020-05-08T11:27:00Z" w:initials="WLS">
    <w:p w14:paraId="60F2F599" w14:textId="11CD8BF1" w:rsidR="008C061C" w:rsidRDefault="008C061C">
      <w:pPr>
        <w:pStyle w:val="CommentText"/>
      </w:pPr>
      <w:r>
        <w:rPr>
          <w:rStyle w:val="CommentReference"/>
        </w:rPr>
        <w:annotationRef/>
      </w:r>
      <w:r>
        <w:t>?</w:t>
      </w:r>
    </w:p>
  </w:comment>
  <w:comment w:id="20" w:author="Wendy Lani Smith" w:date="2020-05-08T11:28:00Z" w:initials="WLS">
    <w:p w14:paraId="2AFA7AF6" w14:textId="733F2853" w:rsidR="008C061C" w:rsidRDefault="008C061C">
      <w:pPr>
        <w:pStyle w:val="CommentText"/>
      </w:pPr>
      <w:r>
        <w:rPr>
          <w:rStyle w:val="CommentReference"/>
        </w:rPr>
        <w:annotationRef/>
      </w:r>
      <w:r>
        <w:t>This is not a method.  What is the method you are describing here?</w:t>
      </w:r>
    </w:p>
  </w:comment>
  <w:comment w:id="22" w:author="Wendy Lani Smith" w:date="2020-05-08T11:35:00Z" w:initials="WLS">
    <w:p w14:paraId="24085AD1" w14:textId="53942A5F" w:rsidR="008C061C" w:rsidRDefault="008C061C">
      <w:pPr>
        <w:pStyle w:val="CommentText"/>
      </w:pPr>
      <w:r>
        <w:rPr>
          <w:rStyle w:val="CommentReference"/>
        </w:rPr>
        <w:annotationRef/>
      </w:r>
      <w:r>
        <w:t>This is discussion.  Remove from methods</w:t>
      </w:r>
    </w:p>
  </w:comment>
  <w:comment w:id="23" w:author="Wendy Lani Smith" w:date="2020-05-08T12:11:00Z" w:initials="WLS">
    <w:p w14:paraId="290026B3" w14:textId="07EF12B2" w:rsidR="007F1011" w:rsidRDefault="007F1011">
      <w:pPr>
        <w:pStyle w:val="CommentText"/>
      </w:pPr>
      <w:r>
        <w:rPr>
          <w:rStyle w:val="CommentReference"/>
        </w:rPr>
        <w:annotationRef/>
      </w:r>
      <w:r>
        <w:t>how</w:t>
      </w:r>
    </w:p>
  </w:comment>
  <w:comment w:id="24" w:author="Wendy Lani Smith" w:date="2020-05-08T11:37:00Z" w:initials="WLS">
    <w:p w14:paraId="762A5DD1" w14:textId="20D3018F" w:rsidR="008C061C" w:rsidRDefault="008C061C">
      <w:pPr>
        <w:pStyle w:val="CommentText"/>
      </w:pPr>
      <w:r>
        <w:rPr>
          <w:rStyle w:val="CommentReference"/>
        </w:rPr>
        <w:annotationRef/>
      </w:r>
      <w:r>
        <w:t>Not convinced this is relevant here.</w:t>
      </w:r>
    </w:p>
  </w:comment>
  <w:comment w:id="25" w:author="Wendy Lani Smith" w:date="2020-05-08T12:03:00Z" w:initials="WLS">
    <w:p w14:paraId="48F55557" w14:textId="7FB16316" w:rsidR="008C061C" w:rsidRDefault="008C061C">
      <w:pPr>
        <w:pStyle w:val="CommentText"/>
      </w:pPr>
      <w:r>
        <w:rPr>
          <w:rStyle w:val="CommentReference"/>
        </w:rPr>
        <w:annotationRef/>
      </w:r>
      <w:r>
        <w:t>Way too long</w:t>
      </w:r>
    </w:p>
  </w:comment>
  <w:comment w:id="26" w:author="Wendy Lani Smith" w:date="2020-05-08T11:39:00Z" w:initials="WLS">
    <w:p w14:paraId="7C508F5C" w14:textId="50A05E59" w:rsidR="008C061C" w:rsidRDefault="008C061C">
      <w:pPr>
        <w:pStyle w:val="CommentText"/>
      </w:pPr>
      <w:r>
        <w:rPr>
          <w:rStyle w:val="CommentReference"/>
        </w:rPr>
        <w:annotationRef/>
      </w:r>
      <w:r>
        <w:t>This is all fine, but where is the table or figure to show this?  We just went through all these figures.</w:t>
      </w:r>
      <w:r w:rsidR="00222873">
        <w:t xml:space="preserve">  I think the bar graph and the heat map with the three surveys</w:t>
      </w:r>
    </w:p>
  </w:comment>
  <w:comment w:id="27" w:author="Wendy Lani Smith" w:date="2020-05-08T11:47:00Z" w:initials="WLS">
    <w:p w14:paraId="349B55FF" w14:textId="44230D62" w:rsidR="008C061C" w:rsidRDefault="008C061C">
      <w:pPr>
        <w:pStyle w:val="CommentText"/>
      </w:pPr>
      <w:r>
        <w:rPr>
          <w:rStyle w:val="CommentReference"/>
        </w:rPr>
        <w:annotationRef/>
      </w:r>
      <w:r>
        <w:t>Can this go in table 1?  For brevity.</w:t>
      </w:r>
    </w:p>
  </w:comment>
  <w:comment w:id="52" w:author="Wendy Lani Smith" w:date="2020-05-08T12:02:00Z" w:initials="WLS">
    <w:p w14:paraId="4D25F030" w14:textId="5EDFC0D3" w:rsidR="008C061C" w:rsidRDefault="008C061C">
      <w:pPr>
        <w:pStyle w:val="CommentText"/>
      </w:pPr>
      <w:r>
        <w:rPr>
          <w:rStyle w:val="CommentReference"/>
        </w:rPr>
        <w:annotationRef/>
      </w:r>
      <w:r>
        <w:t>? si this right?</w:t>
      </w:r>
    </w:p>
  </w:comment>
  <w:comment w:id="66" w:author="Wendy Lani Smith" w:date="2020-05-08T12:09:00Z" w:initials="WLS">
    <w:p w14:paraId="2ADA575C" w14:textId="66C1E77D" w:rsidR="007F1011" w:rsidRDefault="007F1011">
      <w:pPr>
        <w:pStyle w:val="CommentText"/>
      </w:pPr>
      <w:r>
        <w:rPr>
          <w:rStyle w:val="CommentReference"/>
        </w:rPr>
        <w:annotationRef/>
      </w:r>
      <w:r>
        <w:t>You don’t know this</w:t>
      </w:r>
    </w:p>
  </w:comment>
  <w:comment w:id="69" w:author="Wendy Lani Smith" w:date="2020-05-08T12:11:00Z" w:initials="WLS">
    <w:p w14:paraId="11C16081" w14:textId="3C3DC6CB" w:rsidR="007F1011" w:rsidRDefault="007F1011">
      <w:pPr>
        <w:pStyle w:val="CommentText"/>
      </w:pPr>
      <w:r>
        <w:rPr>
          <w:rStyle w:val="CommentReference"/>
        </w:rPr>
        <w:annotationRef/>
      </w:r>
      <w:r>
        <w:t>Missing from methods</w:t>
      </w:r>
    </w:p>
  </w:comment>
  <w:comment w:id="72" w:author="Wendy Lani Smith" w:date="2020-05-08T12:12:00Z" w:initials="WLS">
    <w:p w14:paraId="09AD104D" w14:textId="393A0C34" w:rsidR="007F1011" w:rsidRDefault="007F1011">
      <w:pPr>
        <w:pStyle w:val="CommentText"/>
      </w:pPr>
      <w:r>
        <w:rPr>
          <w:rStyle w:val="CommentReference"/>
        </w:rPr>
        <w:annotationRef/>
      </w:r>
      <w:r>
        <w:t>So thisis interesting, but you need to explain in the paper clearly how you got this.</w:t>
      </w:r>
    </w:p>
  </w:comment>
  <w:comment w:id="74" w:author="Wendy Lani Smith" w:date="2020-05-08T12:13:00Z" w:initials="WLS">
    <w:p w14:paraId="02F2E6CF" w14:textId="2A484BAE" w:rsidR="007F1011" w:rsidRDefault="007F1011">
      <w:pPr>
        <w:pStyle w:val="CommentText"/>
      </w:pPr>
      <w:r>
        <w:rPr>
          <w:rStyle w:val="CommentReference"/>
        </w:rPr>
        <w:annotationRef/>
      </w:r>
      <w:r>
        <w:t>I think we leave this out of the paper.</w:t>
      </w:r>
    </w:p>
  </w:comment>
  <w:comment w:id="75" w:author="Wendy Lani Smith" w:date="2020-05-08T12:13:00Z" w:initials="WLS">
    <w:p w14:paraId="328C0A7C" w14:textId="245B3308" w:rsidR="007F1011" w:rsidRDefault="007F1011">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6" w:author="Wendy Lani Smith" w:date="2020-05-08T12:13:00Z" w:initials="WLS">
    <w:p w14:paraId="6F4E770B" w14:textId="5F84B33A" w:rsidR="007F1011" w:rsidRDefault="007F1011">
      <w:pPr>
        <w:pStyle w:val="CommentText"/>
      </w:pPr>
      <w:r>
        <w:rPr>
          <w:rStyle w:val="CommentReference"/>
        </w:rPr>
        <w:annotationRef/>
      </w:r>
      <w:r>
        <w:t>Back up – the importance is the dose results and then the potential benefit of replanning</w:t>
      </w:r>
    </w:p>
  </w:comment>
  <w:comment w:id="77" w:author="Wendy Lani Smith" w:date="2020-05-08T12:14:00Z" w:initials="WLS">
    <w:p w14:paraId="00DCA5FF" w14:textId="3D27513E" w:rsidR="007F1011" w:rsidRDefault="007F1011">
      <w:pPr>
        <w:pStyle w:val="CommentText"/>
      </w:pPr>
      <w:r>
        <w:rPr>
          <w:rStyle w:val="CommentReference"/>
        </w:rPr>
        <w:annotationRef/>
      </w:r>
      <w:r>
        <w:t>Perhaps replanning of tightening dose constraints – did you look at whether we are using the right dose constraints?</w:t>
      </w:r>
    </w:p>
  </w:comment>
  <w:comment w:id="78" w:author="Wendy Lani Smith" w:date="2020-05-08T12:18:00Z" w:initials="WLS">
    <w:p w14:paraId="21B94D59" w14:textId="77777777" w:rsidR="00F63D5F" w:rsidRDefault="00F63D5F">
      <w:pPr>
        <w:pStyle w:val="CommentText"/>
      </w:pPr>
      <w:r>
        <w:rPr>
          <w:rStyle w:val="CommentReference"/>
        </w:rPr>
        <w:annotationRef/>
      </w:r>
      <w:r>
        <w:t xml:space="preserve">Thisis a bit long, and you haven’t written a fair bit of what you propose yet. </w:t>
      </w:r>
    </w:p>
    <w:p w14:paraId="0EB79512" w14:textId="77777777" w:rsidR="00F63D5F" w:rsidRDefault="00F63D5F">
      <w:pPr>
        <w:pStyle w:val="CommentText"/>
      </w:pPr>
    </w:p>
    <w:p w14:paraId="75B9D361" w14:textId="1F56E91E" w:rsidR="00F63D5F" w:rsidRDefault="00F63D5F">
      <w:pPr>
        <w:pStyle w:val="CommentText"/>
      </w:pPr>
      <w:r>
        <w:t>1 – are PRO results in line with lit</w:t>
      </w:r>
    </w:p>
    <w:p w14:paraId="6439DF2A" w14:textId="69E2E8C8" w:rsidR="00F63D5F" w:rsidRDefault="00F63D5F">
      <w:pPr>
        <w:pStyle w:val="CommentText"/>
      </w:pPr>
      <w:r>
        <w:t xml:space="preserve">2 – do predicted changes to PRO per gray match lit? </w:t>
      </w:r>
    </w:p>
    <w:p w14:paraId="4109365E" w14:textId="73871C2D" w:rsidR="00F63D5F" w:rsidRDefault="00F63D5F">
      <w:pPr>
        <w:pStyle w:val="CommentText"/>
      </w:pPr>
      <w:r>
        <w:t>3 – study limits</w:t>
      </w:r>
    </w:p>
    <w:p w14:paraId="2B7FBA98" w14:textId="3E68953A" w:rsidR="00F63D5F" w:rsidRDefault="00F63D5F" w:rsidP="00F63D5F">
      <w:pPr>
        <w:pStyle w:val="CommentText"/>
      </w:pPr>
    </w:p>
  </w:comment>
  <w:comment w:id="79" w:author="Wendy Lani Smith" w:date="2020-05-08T11:45:00Z" w:initials="WLS">
    <w:p w14:paraId="2B5D99D7" w14:textId="027DF136" w:rsidR="008C061C" w:rsidRDefault="008C061C">
      <w:pPr>
        <w:pStyle w:val="CommentText"/>
      </w:pPr>
      <w:r>
        <w:rPr>
          <w:rStyle w:val="CommentReference"/>
        </w:rPr>
        <w:annotationRef/>
      </w:r>
      <w:r>
        <w:t>Not enough detail to read this table – what dose exceeds what objective?</w:t>
      </w:r>
    </w:p>
  </w:comment>
  <w:comment w:id="80" w:author="Wendy Lani Smith" w:date="2020-05-08T11:44:00Z" w:initials="WLS">
    <w:p w14:paraId="22650A8B" w14:textId="5C6F0D49" w:rsidR="008C061C" w:rsidRDefault="008C061C">
      <w:pPr>
        <w:pStyle w:val="CommentText"/>
      </w:pPr>
      <w:r>
        <w:rPr>
          <w:rStyle w:val="CommentReference"/>
        </w:rPr>
        <w:annotationRef/>
      </w:r>
      <w:r>
        <w:t>Dose coretion (what does that mean) or dose?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FADB65" w15:done="0"/>
  <w15:commentEx w15:paraId="3589B02A" w15:done="0"/>
  <w15:commentEx w15:paraId="60F2F599" w15:done="0"/>
  <w15:commentEx w15:paraId="2AFA7AF6" w15:done="0"/>
  <w15:commentEx w15:paraId="24085AD1" w15:done="0"/>
  <w15:commentEx w15:paraId="290026B3" w15:done="0"/>
  <w15:commentEx w15:paraId="762A5DD1" w15:done="0"/>
  <w15:commentEx w15:paraId="48F55557" w15:done="0"/>
  <w15:commentEx w15:paraId="7C508F5C" w15:done="0"/>
  <w15:commentEx w15:paraId="349B55FF" w15:done="0"/>
  <w15:commentEx w15:paraId="4D25F030" w15:done="0"/>
  <w15:commentEx w15:paraId="2ADA575C" w15:done="0"/>
  <w15:commentEx w15:paraId="11C16081" w15:done="0"/>
  <w15:commentEx w15:paraId="09AD104D" w15:done="0"/>
  <w15:commentEx w15:paraId="02F2E6CF" w15:done="0"/>
  <w15:commentEx w15:paraId="328C0A7C" w15:done="0"/>
  <w15:commentEx w15:paraId="6F4E770B" w15:done="0"/>
  <w15:commentEx w15:paraId="00DCA5FF" w15:done="0"/>
  <w15:commentEx w15:paraId="2B7FBA98" w15:done="0"/>
  <w15:commentEx w15:paraId="2B5D99D7" w15:done="0"/>
  <w15:commentEx w15:paraId="22650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C13E" w16cex:dateUtc="2020-05-08T17:30:00Z"/>
  <w16cex:commentExtensible w16cex:durableId="225FBFEB" w16cex:dateUtc="2020-05-08T17:24:00Z"/>
  <w16cex:commentExtensible w16cex:durableId="225FC096" w16cex:dateUtc="2020-05-08T17:27:00Z"/>
  <w16cex:commentExtensible w16cex:durableId="225FC0D9" w16cex:dateUtc="2020-05-08T17:28:00Z"/>
  <w16cex:commentExtensible w16cex:durableId="225FC295" w16cex:dateUtc="2020-05-08T17:35:00Z"/>
  <w16cex:commentExtensible w16cex:durableId="225FCAF1" w16cex:dateUtc="2020-05-08T18:11:00Z"/>
  <w16cex:commentExtensible w16cex:durableId="225FC2F2" w16cex:dateUtc="2020-05-08T17:37:00Z"/>
  <w16cex:commentExtensible w16cex:durableId="225FC905" w16cex:dateUtc="2020-05-08T18:03:00Z"/>
  <w16cex:commentExtensible w16cex:durableId="225FC356" w16cex:dateUtc="2020-05-08T17:39:00Z"/>
  <w16cex:commentExtensible w16cex:durableId="225FC54E" w16cex:dateUtc="2020-05-08T17:47:00Z"/>
  <w16cex:commentExtensible w16cex:durableId="225FC8CE" w16cex:dateUtc="2020-05-08T18:02:00Z"/>
  <w16cex:commentExtensible w16cex:durableId="225FCA8F" w16cex:dateUtc="2020-05-08T18:09:00Z"/>
  <w16cex:commentExtensible w16cex:durableId="225FCAD7" w16cex:dateUtc="2020-05-08T18:11:00Z"/>
  <w16cex:commentExtensible w16cex:durableId="225FCB18" w16cex:dateUtc="2020-05-08T18:12:00Z"/>
  <w16cex:commentExtensible w16cex:durableId="225FCB5C" w16cex:dateUtc="2020-05-08T18:13:00Z"/>
  <w16cex:commentExtensible w16cex:durableId="225FCB6A" w16cex:dateUtc="2020-05-08T18:13:00Z"/>
  <w16cex:commentExtensible w16cex:durableId="225FCB7C" w16cex:dateUtc="2020-05-08T18:13:00Z"/>
  <w16cex:commentExtensible w16cex:durableId="225FCBB1" w16cex:dateUtc="2020-05-08T18:14:00Z"/>
  <w16cex:commentExtensible w16cex:durableId="225FCC8E" w16cex:dateUtc="2020-05-08T18:18:00Z"/>
  <w16cex:commentExtensible w16cex:durableId="225FC4EE" w16cex:dateUtc="2020-05-08T17:45:00Z"/>
  <w16cex:commentExtensible w16cex:durableId="225FC4B8" w16cex:dateUtc="2020-05-08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FADB65" w16cid:durableId="225FC13E"/>
  <w16cid:commentId w16cid:paraId="3589B02A" w16cid:durableId="225FBFEB"/>
  <w16cid:commentId w16cid:paraId="60F2F599" w16cid:durableId="225FC096"/>
  <w16cid:commentId w16cid:paraId="2AFA7AF6" w16cid:durableId="225FC0D9"/>
  <w16cid:commentId w16cid:paraId="24085AD1" w16cid:durableId="225FC295"/>
  <w16cid:commentId w16cid:paraId="290026B3" w16cid:durableId="225FCAF1"/>
  <w16cid:commentId w16cid:paraId="762A5DD1" w16cid:durableId="225FC2F2"/>
  <w16cid:commentId w16cid:paraId="48F55557" w16cid:durableId="225FC905"/>
  <w16cid:commentId w16cid:paraId="7C508F5C" w16cid:durableId="225FC356"/>
  <w16cid:commentId w16cid:paraId="349B55FF" w16cid:durableId="225FC54E"/>
  <w16cid:commentId w16cid:paraId="4D25F030" w16cid:durableId="225FC8CE"/>
  <w16cid:commentId w16cid:paraId="2ADA575C" w16cid:durableId="225FCA8F"/>
  <w16cid:commentId w16cid:paraId="11C16081" w16cid:durableId="225FCAD7"/>
  <w16cid:commentId w16cid:paraId="09AD104D" w16cid:durableId="225FCB18"/>
  <w16cid:commentId w16cid:paraId="02F2E6CF" w16cid:durableId="225FCB5C"/>
  <w16cid:commentId w16cid:paraId="328C0A7C" w16cid:durableId="225FCB6A"/>
  <w16cid:commentId w16cid:paraId="6F4E770B" w16cid:durableId="225FCB7C"/>
  <w16cid:commentId w16cid:paraId="00DCA5FF" w16cid:durableId="225FCBB1"/>
  <w16cid:commentId w16cid:paraId="2B7FBA98" w16cid:durableId="225FCC8E"/>
  <w16cid:commentId w16cid:paraId="2B5D99D7" w16cid:durableId="225FC4EE"/>
  <w16cid:commentId w16cid:paraId="22650A8B" w16cid:durableId="225FC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111F5" w14:textId="77777777" w:rsidR="002C5865" w:rsidRDefault="002C5865">
      <w:pPr>
        <w:spacing w:after="0" w:line="240" w:lineRule="auto"/>
      </w:pPr>
      <w:r>
        <w:separator/>
      </w:r>
    </w:p>
  </w:endnote>
  <w:endnote w:type="continuationSeparator" w:id="0">
    <w:p w14:paraId="527E8931" w14:textId="77777777" w:rsidR="002C5865" w:rsidRDefault="002C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206193"/>
      <w:docPartObj>
        <w:docPartGallery w:val="Page Numbers (Bottom of Page)"/>
        <w:docPartUnique/>
      </w:docPartObj>
    </w:sdtPr>
    <w:sdtEndPr>
      <w:rPr>
        <w:noProof/>
      </w:rPr>
    </w:sdtEndPr>
    <w:sdtContent>
      <w:p w14:paraId="2489556C" w14:textId="77777777" w:rsidR="008C061C" w:rsidRDefault="008C061C">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439EDE76" w14:textId="77777777" w:rsidR="008C061C" w:rsidRDefault="008C0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71CF" w14:textId="77777777" w:rsidR="002C5865" w:rsidRDefault="002C5865">
      <w:pPr>
        <w:spacing w:after="0" w:line="240" w:lineRule="auto"/>
      </w:pPr>
      <w:r>
        <w:separator/>
      </w:r>
    </w:p>
  </w:footnote>
  <w:footnote w:type="continuationSeparator" w:id="0">
    <w:p w14:paraId="3CEBDC9F" w14:textId="77777777" w:rsidR="002C5865" w:rsidRDefault="002C5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F00E9"/>
    <w:multiLevelType w:val="hybridMultilevel"/>
    <w:tmpl w:val="3522C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6C7BFE"/>
    <w:multiLevelType w:val="hybridMultilevel"/>
    <w:tmpl w:val="2BF6E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DF53E1"/>
    <w:multiLevelType w:val="hybridMultilevel"/>
    <w:tmpl w:val="E1287812"/>
    <w:lvl w:ilvl="0" w:tplc="F49A473C">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E711AC"/>
    <w:multiLevelType w:val="hybridMultilevel"/>
    <w:tmpl w:val="2320C5F8"/>
    <w:lvl w:ilvl="0" w:tplc="8B70D8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ndy Lani Smith">
    <w15:presenceInfo w15:providerId="None" w15:userId="Wendy Lani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66"/>
    <w:rsid w:val="00006834"/>
    <w:rsid w:val="000163FA"/>
    <w:rsid w:val="0002254B"/>
    <w:rsid w:val="00022DDD"/>
    <w:rsid w:val="000A1848"/>
    <w:rsid w:val="000A5BE7"/>
    <w:rsid w:val="000D620D"/>
    <w:rsid w:val="000E2055"/>
    <w:rsid w:val="000E40CD"/>
    <w:rsid w:val="001076CA"/>
    <w:rsid w:val="0012527C"/>
    <w:rsid w:val="00144540"/>
    <w:rsid w:val="001666F5"/>
    <w:rsid w:val="00175A8B"/>
    <w:rsid w:val="001767E4"/>
    <w:rsid w:val="00190F03"/>
    <w:rsid w:val="00192E06"/>
    <w:rsid w:val="00193681"/>
    <w:rsid w:val="001A21DA"/>
    <w:rsid w:val="001A3CDF"/>
    <w:rsid w:val="001A751A"/>
    <w:rsid w:val="001B0E73"/>
    <w:rsid w:val="001B1535"/>
    <w:rsid w:val="001C068E"/>
    <w:rsid w:val="001C2413"/>
    <w:rsid w:val="001D5B49"/>
    <w:rsid w:val="001E059F"/>
    <w:rsid w:val="002035BA"/>
    <w:rsid w:val="00206FAA"/>
    <w:rsid w:val="00222873"/>
    <w:rsid w:val="00226665"/>
    <w:rsid w:val="002419C4"/>
    <w:rsid w:val="002448D8"/>
    <w:rsid w:val="002815E7"/>
    <w:rsid w:val="00292377"/>
    <w:rsid w:val="002B1171"/>
    <w:rsid w:val="002B21EE"/>
    <w:rsid w:val="002C2B51"/>
    <w:rsid w:val="002C5865"/>
    <w:rsid w:val="002D0009"/>
    <w:rsid w:val="002D09EE"/>
    <w:rsid w:val="002D15F3"/>
    <w:rsid w:val="002D6A00"/>
    <w:rsid w:val="002E0C44"/>
    <w:rsid w:val="002E1164"/>
    <w:rsid w:val="002F339A"/>
    <w:rsid w:val="002F44D9"/>
    <w:rsid w:val="00306793"/>
    <w:rsid w:val="00336140"/>
    <w:rsid w:val="003377CE"/>
    <w:rsid w:val="00341742"/>
    <w:rsid w:val="00383584"/>
    <w:rsid w:val="00385A48"/>
    <w:rsid w:val="0039070E"/>
    <w:rsid w:val="00392B66"/>
    <w:rsid w:val="003970E5"/>
    <w:rsid w:val="003A6E9C"/>
    <w:rsid w:val="003B54D0"/>
    <w:rsid w:val="003C4BF0"/>
    <w:rsid w:val="003C5CB9"/>
    <w:rsid w:val="004019F2"/>
    <w:rsid w:val="00411F90"/>
    <w:rsid w:val="00413F55"/>
    <w:rsid w:val="0041425A"/>
    <w:rsid w:val="00417EEF"/>
    <w:rsid w:val="00423B71"/>
    <w:rsid w:val="00425B6E"/>
    <w:rsid w:val="0043778F"/>
    <w:rsid w:val="00444CE5"/>
    <w:rsid w:val="00461DFC"/>
    <w:rsid w:val="004639C6"/>
    <w:rsid w:val="00464B7E"/>
    <w:rsid w:val="00467F72"/>
    <w:rsid w:val="0047015E"/>
    <w:rsid w:val="004745D5"/>
    <w:rsid w:val="004764C3"/>
    <w:rsid w:val="00477482"/>
    <w:rsid w:val="00484FB3"/>
    <w:rsid w:val="00490EF3"/>
    <w:rsid w:val="00491974"/>
    <w:rsid w:val="004A1359"/>
    <w:rsid w:val="004A566D"/>
    <w:rsid w:val="004C0E4B"/>
    <w:rsid w:val="004C45AF"/>
    <w:rsid w:val="004F629A"/>
    <w:rsid w:val="00503E47"/>
    <w:rsid w:val="00525916"/>
    <w:rsid w:val="005477D2"/>
    <w:rsid w:val="00561FAD"/>
    <w:rsid w:val="00565952"/>
    <w:rsid w:val="00566C4D"/>
    <w:rsid w:val="00574AE9"/>
    <w:rsid w:val="00582751"/>
    <w:rsid w:val="00597885"/>
    <w:rsid w:val="005B27F4"/>
    <w:rsid w:val="005C01BA"/>
    <w:rsid w:val="005C5558"/>
    <w:rsid w:val="005D7977"/>
    <w:rsid w:val="005F7A32"/>
    <w:rsid w:val="00601517"/>
    <w:rsid w:val="00602859"/>
    <w:rsid w:val="00612071"/>
    <w:rsid w:val="00624A78"/>
    <w:rsid w:val="00636784"/>
    <w:rsid w:val="00643D32"/>
    <w:rsid w:val="00651AEE"/>
    <w:rsid w:val="006625FE"/>
    <w:rsid w:val="0066365B"/>
    <w:rsid w:val="00664CB9"/>
    <w:rsid w:val="006667BF"/>
    <w:rsid w:val="00680050"/>
    <w:rsid w:val="00681B05"/>
    <w:rsid w:val="00692EDC"/>
    <w:rsid w:val="00693326"/>
    <w:rsid w:val="00696DB3"/>
    <w:rsid w:val="006C6DD9"/>
    <w:rsid w:val="006D794B"/>
    <w:rsid w:val="006E0BED"/>
    <w:rsid w:val="006E447E"/>
    <w:rsid w:val="007066B4"/>
    <w:rsid w:val="00722F84"/>
    <w:rsid w:val="007311D3"/>
    <w:rsid w:val="00757471"/>
    <w:rsid w:val="0076095D"/>
    <w:rsid w:val="0076171F"/>
    <w:rsid w:val="007670CB"/>
    <w:rsid w:val="0077369B"/>
    <w:rsid w:val="007A4DF0"/>
    <w:rsid w:val="007B2559"/>
    <w:rsid w:val="007D34AC"/>
    <w:rsid w:val="007D6B12"/>
    <w:rsid w:val="007E2167"/>
    <w:rsid w:val="007F1011"/>
    <w:rsid w:val="007F1610"/>
    <w:rsid w:val="007F75DD"/>
    <w:rsid w:val="0081334A"/>
    <w:rsid w:val="0084725A"/>
    <w:rsid w:val="008646A7"/>
    <w:rsid w:val="00883D8F"/>
    <w:rsid w:val="008863E0"/>
    <w:rsid w:val="008942A0"/>
    <w:rsid w:val="008B268B"/>
    <w:rsid w:val="008B4D10"/>
    <w:rsid w:val="008B7076"/>
    <w:rsid w:val="008C061C"/>
    <w:rsid w:val="008E1C44"/>
    <w:rsid w:val="008E6661"/>
    <w:rsid w:val="008F1DF3"/>
    <w:rsid w:val="008F7FB9"/>
    <w:rsid w:val="0091366A"/>
    <w:rsid w:val="009340EA"/>
    <w:rsid w:val="009435B7"/>
    <w:rsid w:val="00944F75"/>
    <w:rsid w:val="009458F4"/>
    <w:rsid w:val="00951AEA"/>
    <w:rsid w:val="00954FD8"/>
    <w:rsid w:val="009774EF"/>
    <w:rsid w:val="009846C8"/>
    <w:rsid w:val="009B107E"/>
    <w:rsid w:val="009C598F"/>
    <w:rsid w:val="009D7C0A"/>
    <w:rsid w:val="009F5187"/>
    <w:rsid w:val="00A158C7"/>
    <w:rsid w:val="00A306C7"/>
    <w:rsid w:val="00A35F1A"/>
    <w:rsid w:val="00A4039F"/>
    <w:rsid w:val="00A558B4"/>
    <w:rsid w:val="00A6343A"/>
    <w:rsid w:val="00A848D6"/>
    <w:rsid w:val="00A904D0"/>
    <w:rsid w:val="00A93E4D"/>
    <w:rsid w:val="00AB1AA6"/>
    <w:rsid w:val="00AB39E8"/>
    <w:rsid w:val="00AC0C6E"/>
    <w:rsid w:val="00AC137D"/>
    <w:rsid w:val="00AD3E2C"/>
    <w:rsid w:val="00AD490D"/>
    <w:rsid w:val="00AD5EF6"/>
    <w:rsid w:val="00B06D75"/>
    <w:rsid w:val="00B14277"/>
    <w:rsid w:val="00B50421"/>
    <w:rsid w:val="00B5227C"/>
    <w:rsid w:val="00B52703"/>
    <w:rsid w:val="00B54080"/>
    <w:rsid w:val="00B631CA"/>
    <w:rsid w:val="00B654D6"/>
    <w:rsid w:val="00B7131D"/>
    <w:rsid w:val="00B95DFE"/>
    <w:rsid w:val="00BA46D5"/>
    <w:rsid w:val="00BB0168"/>
    <w:rsid w:val="00BC0CDB"/>
    <w:rsid w:val="00BD69C9"/>
    <w:rsid w:val="00BE60CF"/>
    <w:rsid w:val="00BE7A3D"/>
    <w:rsid w:val="00BF02A3"/>
    <w:rsid w:val="00BF4155"/>
    <w:rsid w:val="00BF6592"/>
    <w:rsid w:val="00BF6DB4"/>
    <w:rsid w:val="00C11848"/>
    <w:rsid w:val="00C11A1F"/>
    <w:rsid w:val="00C17EC7"/>
    <w:rsid w:val="00C244DB"/>
    <w:rsid w:val="00C26B66"/>
    <w:rsid w:val="00C54D45"/>
    <w:rsid w:val="00C6593E"/>
    <w:rsid w:val="00C85981"/>
    <w:rsid w:val="00C96CF9"/>
    <w:rsid w:val="00CB1EAC"/>
    <w:rsid w:val="00CB6781"/>
    <w:rsid w:val="00CC7F89"/>
    <w:rsid w:val="00CD5608"/>
    <w:rsid w:val="00CE56A9"/>
    <w:rsid w:val="00CF4C7E"/>
    <w:rsid w:val="00D06B50"/>
    <w:rsid w:val="00D20BB3"/>
    <w:rsid w:val="00D269D4"/>
    <w:rsid w:val="00D3086F"/>
    <w:rsid w:val="00D31696"/>
    <w:rsid w:val="00D319B7"/>
    <w:rsid w:val="00D32521"/>
    <w:rsid w:val="00D36083"/>
    <w:rsid w:val="00D47A99"/>
    <w:rsid w:val="00D50758"/>
    <w:rsid w:val="00D53336"/>
    <w:rsid w:val="00D578B0"/>
    <w:rsid w:val="00D602A4"/>
    <w:rsid w:val="00D61B80"/>
    <w:rsid w:val="00D62F36"/>
    <w:rsid w:val="00D930E6"/>
    <w:rsid w:val="00DA5B5B"/>
    <w:rsid w:val="00DD5E91"/>
    <w:rsid w:val="00DD759F"/>
    <w:rsid w:val="00DD7FFA"/>
    <w:rsid w:val="00DE2904"/>
    <w:rsid w:val="00DF4EA3"/>
    <w:rsid w:val="00E14E0D"/>
    <w:rsid w:val="00E25414"/>
    <w:rsid w:val="00E30963"/>
    <w:rsid w:val="00E35FA2"/>
    <w:rsid w:val="00E4593B"/>
    <w:rsid w:val="00E57461"/>
    <w:rsid w:val="00E60C0D"/>
    <w:rsid w:val="00E63CC1"/>
    <w:rsid w:val="00E74935"/>
    <w:rsid w:val="00E74997"/>
    <w:rsid w:val="00E8218D"/>
    <w:rsid w:val="00E827C6"/>
    <w:rsid w:val="00E91C56"/>
    <w:rsid w:val="00EA5F9D"/>
    <w:rsid w:val="00EC335B"/>
    <w:rsid w:val="00ED65A5"/>
    <w:rsid w:val="00ED67FB"/>
    <w:rsid w:val="00EE6EE0"/>
    <w:rsid w:val="00EF44BD"/>
    <w:rsid w:val="00F27F7B"/>
    <w:rsid w:val="00F34E5C"/>
    <w:rsid w:val="00F40412"/>
    <w:rsid w:val="00F43868"/>
    <w:rsid w:val="00F47738"/>
    <w:rsid w:val="00F63D5F"/>
    <w:rsid w:val="00F717BC"/>
    <w:rsid w:val="00FA0F66"/>
    <w:rsid w:val="00FC2893"/>
    <w:rsid w:val="00FC3648"/>
    <w:rsid w:val="00FD5489"/>
    <w:rsid w:val="00FD61E5"/>
    <w:rsid w:val="00FD6876"/>
    <w:rsid w:val="00FE3932"/>
    <w:rsid w:val="00FE7C28"/>
    <w:rsid w:val="00FF0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4CD3"/>
  <w15:chartTrackingRefBased/>
  <w15:docId w15:val="{DC67EDB9-D363-4106-8218-246C33E2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F66"/>
    <w:pPr>
      <w:ind w:left="720"/>
      <w:contextualSpacing/>
    </w:pPr>
  </w:style>
  <w:style w:type="table" w:styleId="TableGrid">
    <w:name w:val="Table Grid"/>
    <w:basedOn w:val="TableNormal"/>
    <w:uiPriority w:val="39"/>
    <w:rsid w:val="00B14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095D"/>
    <w:rPr>
      <w:color w:val="808080"/>
    </w:rPr>
  </w:style>
  <w:style w:type="character" w:styleId="Hyperlink">
    <w:name w:val="Hyperlink"/>
    <w:basedOn w:val="DefaultParagraphFont"/>
    <w:uiPriority w:val="99"/>
    <w:unhideWhenUsed/>
    <w:rsid w:val="005D7977"/>
    <w:rPr>
      <w:color w:val="0563C1" w:themeColor="hyperlink"/>
      <w:u w:val="single"/>
    </w:rPr>
  </w:style>
  <w:style w:type="paragraph" w:styleId="Footer">
    <w:name w:val="footer"/>
    <w:basedOn w:val="Normal"/>
    <w:link w:val="FooterChar"/>
    <w:uiPriority w:val="99"/>
    <w:unhideWhenUsed/>
    <w:rsid w:val="005D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977"/>
  </w:style>
  <w:style w:type="character" w:styleId="CommentReference">
    <w:name w:val="annotation reference"/>
    <w:basedOn w:val="DefaultParagraphFont"/>
    <w:uiPriority w:val="99"/>
    <w:semiHidden/>
    <w:unhideWhenUsed/>
    <w:rsid w:val="00AC0C6E"/>
    <w:rPr>
      <w:sz w:val="16"/>
      <w:szCs w:val="16"/>
    </w:rPr>
  </w:style>
  <w:style w:type="paragraph" w:styleId="CommentText">
    <w:name w:val="annotation text"/>
    <w:basedOn w:val="Normal"/>
    <w:link w:val="CommentTextChar"/>
    <w:uiPriority w:val="99"/>
    <w:semiHidden/>
    <w:unhideWhenUsed/>
    <w:rsid w:val="00AC0C6E"/>
    <w:pPr>
      <w:spacing w:line="240" w:lineRule="auto"/>
    </w:pPr>
    <w:rPr>
      <w:sz w:val="20"/>
      <w:szCs w:val="20"/>
    </w:rPr>
  </w:style>
  <w:style w:type="character" w:customStyle="1" w:styleId="CommentTextChar">
    <w:name w:val="Comment Text Char"/>
    <w:basedOn w:val="DefaultParagraphFont"/>
    <w:link w:val="CommentText"/>
    <w:uiPriority w:val="99"/>
    <w:semiHidden/>
    <w:rsid w:val="00AC0C6E"/>
    <w:rPr>
      <w:sz w:val="20"/>
      <w:szCs w:val="20"/>
    </w:rPr>
  </w:style>
  <w:style w:type="paragraph" w:styleId="CommentSubject">
    <w:name w:val="annotation subject"/>
    <w:basedOn w:val="CommentText"/>
    <w:next w:val="CommentText"/>
    <w:link w:val="CommentSubjectChar"/>
    <w:uiPriority w:val="99"/>
    <w:semiHidden/>
    <w:unhideWhenUsed/>
    <w:rsid w:val="00AC0C6E"/>
    <w:rPr>
      <w:b/>
      <w:bCs/>
    </w:rPr>
  </w:style>
  <w:style w:type="character" w:customStyle="1" w:styleId="CommentSubjectChar">
    <w:name w:val="Comment Subject Char"/>
    <w:basedOn w:val="CommentTextChar"/>
    <w:link w:val="CommentSubject"/>
    <w:uiPriority w:val="99"/>
    <w:semiHidden/>
    <w:rsid w:val="00AC0C6E"/>
    <w:rPr>
      <w:b/>
      <w:bCs/>
      <w:sz w:val="20"/>
      <w:szCs w:val="20"/>
    </w:rPr>
  </w:style>
  <w:style w:type="paragraph" w:styleId="BalloonText">
    <w:name w:val="Balloon Text"/>
    <w:basedOn w:val="Normal"/>
    <w:link w:val="BalloonTextChar"/>
    <w:uiPriority w:val="99"/>
    <w:semiHidden/>
    <w:unhideWhenUsed/>
    <w:rsid w:val="00AC0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vey.Quon@albertahealthservices.ca" TargetMode="External"/><Relationship Id="rId13" Type="http://schemas.openxmlformats.org/officeDocument/2006/relationships/hyperlink" Target="mailto:nabhya.harjai@ucalgary.ca" TargetMode="Externa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microsoft.com/office/2018/08/relationships/commentsExtensible" Target="commentsExtensible.xml"/><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hyperlink" Target="mailto:Sarah.Weppler@albertahealthservices.ca" TargetMode="External"/><Relationship Id="rId12" Type="http://schemas.openxmlformats.org/officeDocument/2006/relationships/hyperlink" Target="mailto:Demetra.Yannitsos@albertahealthservices.ca" TargetMode="Externa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Wendy.Smith@albertahealthservices.ca" TargetMode="External"/><Relationship Id="rId20" Type="http://schemas.microsoft.com/office/2016/09/relationships/commentsIds" Target="commentsIds.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sa.Barbera@albertahealthservices.c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mailto:pete.chen@ualberta.ca"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mailto:Adam.Yarschenko@albertahealthservices.ca" TargetMode="External"/><Relationship Id="rId19" Type="http://schemas.microsoft.com/office/2011/relationships/commentsExtended" Target="commentsExtended.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lleen.Schinkel@albertahealthservices.ca" TargetMode="External"/><Relationship Id="rId14" Type="http://schemas.openxmlformats.org/officeDocument/2006/relationships/hyperlink" Target="mailto:vicki.tran@ucalgary.ca"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5033</Words>
  <Characters>28691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Weppler</dc:creator>
  <cp:keywords/>
  <dc:description/>
  <cp:lastModifiedBy>Wendy Lani Smith</cp:lastModifiedBy>
  <cp:revision>4</cp:revision>
  <dcterms:created xsi:type="dcterms:W3CDTF">2020-05-08T17:17:00Z</dcterms:created>
  <dcterms:modified xsi:type="dcterms:W3CDTF">2020-05-08T18:20:00Z</dcterms:modified>
</cp:coreProperties>
</file>